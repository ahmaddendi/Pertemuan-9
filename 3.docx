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D8" w:rsidRDefault="009F0D35">
      <w:pPr>
        <w:tabs>
          <w:tab w:val="left" w:pos="7393"/>
        </w:tabs>
        <w:spacing w:after="23"/>
        <w:ind w:right="236"/>
        <w:jc w:val="center"/>
        <w:rPr>
          <w:rFonts w:ascii="Cambria"/>
          <w:sz w:val="18"/>
        </w:rPr>
      </w:pPr>
      <w:r>
        <w:rPr>
          <w:rFonts w:ascii="Cambria"/>
          <w:color w:val="001F5F"/>
          <w:sz w:val="18"/>
        </w:rPr>
        <w:t>Vol.</w:t>
      </w:r>
      <w:r>
        <w:rPr>
          <w:rFonts w:ascii="Cambria"/>
          <w:color w:val="001F5F"/>
          <w:spacing w:val="-3"/>
          <w:sz w:val="18"/>
        </w:rPr>
        <w:t xml:space="preserve"> </w:t>
      </w:r>
      <w:r>
        <w:rPr>
          <w:rFonts w:ascii="Cambria"/>
          <w:color w:val="001F5F"/>
          <w:sz w:val="18"/>
        </w:rPr>
        <w:t>1,</w:t>
      </w:r>
      <w:r>
        <w:rPr>
          <w:rFonts w:ascii="Cambria"/>
          <w:color w:val="001F5F"/>
          <w:spacing w:val="-1"/>
          <w:sz w:val="18"/>
        </w:rPr>
        <w:t xml:space="preserve"> </w:t>
      </w:r>
      <w:r>
        <w:rPr>
          <w:rFonts w:ascii="Cambria"/>
          <w:color w:val="001F5F"/>
          <w:sz w:val="18"/>
        </w:rPr>
        <w:t>No.</w:t>
      </w:r>
      <w:r>
        <w:rPr>
          <w:rFonts w:ascii="Cambria"/>
          <w:color w:val="001F5F"/>
          <w:spacing w:val="-1"/>
          <w:sz w:val="18"/>
        </w:rPr>
        <w:t xml:space="preserve"> </w:t>
      </w:r>
      <w:r>
        <w:rPr>
          <w:rFonts w:ascii="Cambria"/>
          <w:color w:val="001F5F"/>
          <w:sz w:val="18"/>
        </w:rPr>
        <w:t>9,</w:t>
      </w:r>
      <w:r>
        <w:rPr>
          <w:rFonts w:ascii="Cambria"/>
          <w:color w:val="001F5F"/>
          <w:spacing w:val="-1"/>
          <w:sz w:val="18"/>
        </w:rPr>
        <w:t xml:space="preserve"> </w:t>
      </w:r>
      <w:r>
        <w:rPr>
          <w:rFonts w:ascii="Cambria"/>
          <w:color w:val="001F5F"/>
          <w:sz w:val="18"/>
        </w:rPr>
        <w:t>Juni</w:t>
      </w:r>
      <w:r>
        <w:rPr>
          <w:rFonts w:ascii="Cambria"/>
          <w:color w:val="001F5F"/>
          <w:spacing w:val="-2"/>
          <w:sz w:val="18"/>
        </w:rPr>
        <w:t xml:space="preserve"> </w:t>
      </w:r>
      <w:r>
        <w:rPr>
          <w:rFonts w:ascii="Cambria"/>
          <w:color w:val="001F5F"/>
          <w:sz w:val="18"/>
        </w:rPr>
        <w:t>2017,</w:t>
      </w:r>
      <w:r>
        <w:rPr>
          <w:rFonts w:ascii="Cambria"/>
          <w:color w:val="001F5F"/>
          <w:spacing w:val="-1"/>
          <w:sz w:val="18"/>
        </w:rPr>
        <w:t xml:space="preserve"> </w:t>
      </w:r>
      <w:r>
        <w:rPr>
          <w:rFonts w:ascii="Cambria"/>
          <w:color w:val="001F5F"/>
          <w:sz w:val="18"/>
        </w:rPr>
        <w:t>hlm. 723-732</w:t>
      </w:r>
      <w:r>
        <w:rPr>
          <w:rFonts w:ascii="Cambria"/>
          <w:color w:val="001F5F"/>
          <w:sz w:val="18"/>
        </w:rPr>
        <w:tab/>
      </w:r>
      <w:hyperlink r:id="rId8">
        <w:r>
          <w:rPr>
            <w:rFonts w:ascii="Cambria"/>
            <w:color w:val="001F5F"/>
            <w:sz w:val="18"/>
          </w:rPr>
          <w:t>http://j-ptiik.ub.ac.id</w:t>
        </w:r>
      </w:hyperlink>
    </w:p>
    <w:p w:rsidR="00EE79D8" w:rsidRDefault="009F0D35">
      <w:pPr>
        <w:pStyle w:val="BodyText"/>
        <w:spacing w:line="20" w:lineRule="exact"/>
        <w:ind w:left="113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30" style="width:456.55pt;height:.55pt;mso-position-horizontal-relative:char;mso-position-vertical-relative:line" coordsize="9131,11">
            <v:rect id="_x0000_s1031" style="position:absolute;width:9131;height:11" fillcolor="black" stroked="f"/>
            <w10:wrap type="none"/>
            <w10:anchorlock/>
          </v:group>
        </w:pict>
      </w:r>
    </w:p>
    <w:p w:rsidR="00EE79D8" w:rsidRDefault="00EE79D8">
      <w:pPr>
        <w:pStyle w:val="BodyText"/>
        <w:spacing w:before="2"/>
        <w:rPr>
          <w:rFonts w:ascii="Cambria"/>
          <w:sz w:val="19"/>
        </w:rPr>
      </w:pPr>
    </w:p>
    <w:p w:rsidR="00EE79D8" w:rsidRDefault="009F0D35">
      <w:pPr>
        <w:pStyle w:val="Title"/>
      </w:pPr>
      <w:r>
        <w:t xml:space="preserve">Implementasi Metode </w:t>
      </w:r>
      <w:r>
        <w:rPr>
          <w:i/>
        </w:rPr>
        <w:t xml:space="preserve">K-Medoids Clustering </w:t>
      </w:r>
      <w:r>
        <w:t>Untuk Pengelompokan Data</w:t>
      </w:r>
      <w:r>
        <w:rPr>
          <w:spacing w:val="-67"/>
        </w:rPr>
        <w:t xml:space="preserve"> </w:t>
      </w:r>
      <w:r>
        <w:t>Potensi Kebakaran Hutan/Lahan Berdasarkan Persebaran Titik Panas</w:t>
      </w:r>
      <w:r>
        <w:rPr>
          <w:spacing w:val="1"/>
        </w:rPr>
        <w:t xml:space="preserve"> </w:t>
      </w:r>
      <w:r>
        <w:t>(</w:t>
      </w:r>
      <w:r>
        <w:rPr>
          <w:i/>
        </w:rPr>
        <w:t>Hotspot</w:t>
      </w:r>
      <w:r>
        <w:t>)</w:t>
      </w:r>
    </w:p>
    <w:p w:rsidR="00EE79D8" w:rsidRDefault="009F0D35">
      <w:pPr>
        <w:pStyle w:val="Heading1"/>
        <w:spacing w:before="120"/>
        <w:ind w:left="0" w:right="186" w:firstLine="0"/>
        <w:jc w:val="center"/>
      </w:pPr>
      <w:r>
        <w:t>Dyang</w:t>
      </w:r>
      <w:r>
        <w:rPr>
          <w:spacing w:val="-1"/>
        </w:rPr>
        <w:t xml:space="preserve"> </w:t>
      </w:r>
      <w:r>
        <w:t>Falila</w:t>
      </w:r>
      <w:r>
        <w:rPr>
          <w:spacing w:val="-4"/>
        </w:rPr>
        <w:t xml:space="preserve"> </w:t>
      </w:r>
      <w:r>
        <w:t>Pramesti</w:t>
      </w:r>
      <w:r>
        <w:rPr>
          <w:vertAlign w:val="superscript"/>
        </w:rPr>
        <w:t>1</w:t>
      </w:r>
      <w:r>
        <w:t>,</w:t>
      </w:r>
      <w:r>
        <w:rPr>
          <w:spacing w:val="-3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Tanzil</w:t>
      </w:r>
      <w:r>
        <w:rPr>
          <w:spacing w:val="-3"/>
        </w:rPr>
        <w:t xml:space="preserve"> </w:t>
      </w:r>
      <w:r>
        <w:t>Furqon</w:t>
      </w:r>
      <w:r>
        <w:rPr>
          <w:vertAlign w:val="superscript"/>
        </w:rPr>
        <w:t>2</w:t>
      </w:r>
      <w:r>
        <w:t>, Candra</w:t>
      </w:r>
      <w:r>
        <w:rPr>
          <w:spacing w:val="-1"/>
        </w:rPr>
        <w:t xml:space="preserve"> </w:t>
      </w:r>
      <w:r>
        <w:t>Dewi</w:t>
      </w:r>
      <w:r>
        <w:rPr>
          <w:vertAlign w:val="superscript"/>
        </w:rPr>
        <w:t>3</w:t>
      </w:r>
    </w:p>
    <w:p w:rsidR="00EE79D8" w:rsidRDefault="00EE79D8">
      <w:pPr>
        <w:pStyle w:val="BodyText"/>
        <w:spacing w:before="11"/>
        <w:rPr>
          <w:b/>
          <w:sz w:val="19"/>
        </w:rPr>
      </w:pPr>
    </w:p>
    <w:p w:rsidR="00EE79D8" w:rsidRDefault="009F0D35">
      <w:pPr>
        <w:pStyle w:val="BodyText"/>
        <w:ind w:left="749" w:right="937" w:hanging="3"/>
        <w:jc w:val="center"/>
      </w:pPr>
      <w:r>
        <w:t>Program Studi Teknik Informatika, Fakultas Ilmu Komputer, Universitas Brawijaya</w:t>
      </w:r>
      <w:r>
        <w:rPr>
          <w:spacing w:val="1"/>
        </w:rPr>
        <w:t xml:space="preserve"> </w:t>
      </w:r>
      <w:r>
        <w:t>Email:</w:t>
      </w:r>
      <w:r>
        <w:rPr>
          <w:spacing w:val="-6"/>
        </w:rPr>
        <w:t xml:space="preserve"> </w:t>
      </w:r>
      <w:hyperlink r:id="rId9">
        <w:r>
          <w:rPr>
            <w:vertAlign w:val="superscript"/>
          </w:rPr>
          <w:t>1</w:t>
        </w:r>
        <w:r>
          <w:t>dyangfpramesti@gmail.com,</w:t>
        </w:r>
        <w:r>
          <w:rPr>
            <w:spacing w:val="-6"/>
          </w:rPr>
          <w:t xml:space="preserve"> </w:t>
        </w:r>
      </w:hyperlink>
      <w:hyperlink r:id="rId10">
        <w:r>
          <w:rPr>
            <w:vertAlign w:val="superscript"/>
          </w:rPr>
          <w:t>2</w:t>
        </w:r>
        <w:r>
          <w:t>m.tanzil.furqon@ub.ac.id,</w:t>
        </w:r>
        <w:r>
          <w:rPr>
            <w:spacing w:val="-7"/>
          </w:rPr>
          <w:t xml:space="preserve"> </w:t>
        </w:r>
      </w:hyperlink>
      <w:hyperlink r:id="rId11">
        <w:r>
          <w:rPr>
            <w:vertAlign w:val="superscript"/>
          </w:rPr>
          <w:t>3</w:t>
        </w:r>
        <w:r>
          <w:t>dewi_candra@ub.ac.id</w:t>
        </w:r>
      </w:hyperlink>
    </w:p>
    <w:p w:rsidR="00EE79D8" w:rsidRDefault="00EE79D8">
      <w:pPr>
        <w:pStyle w:val="BodyText"/>
        <w:spacing w:before="6"/>
        <w:rPr>
          <w:sz w:val="30"/>
        </w:rPr>
      </w:pPr>
    </w:p>
    <w:p w:rsidR="00EE79D8" w:rsidRDefault="009F0D35">
      <w:pPr>
        <w:pStyle w:val="Heading1"/>
        <w:ind w:left="0" w:right="187" w:firstLine="0"/>
        <w:jc w:val="center"/>
      </w:pPr>
      <w:commentRangeStart w:id="0"/>
      <w:r>
        <w:t>Abstrak</w:t>
      </w:r>
      <w:commentRangeEnd w:id="0"/>
      <w:r w:rsidR="00615465">
        <w:rPr>
          <w:rStyle w:val="CommentReference"/>
          <w:b w:val="0"/>
          <w:bCs w:val="0"/>
        </w:rPr>
        <w:commentReference w:id="0"/>
      </w:r>
    </w:p>
    <w:p w:rsidR="00EE79D8" w:rsidRDefault="009F0D35">
      <w:pPr>
        <w:pStyle w:val="BodyText"/>
        <w:spacing w:before="119"/>
        <w:ind w:left="142" w:right="326"/>
        <w:jc w:val="both"/>
      </w:pPr>
      <w:r>
        <w:t>Kebakaran hutan/lahan merupakan salah satu bencana yang setiap tahunnya terjadi di beberapa negara</w:t>
      </w:r>
      <w:r>
        <w:rPr>
          <w:spacing w:val="1"/>
        </w:rPr>
        <w:t xml:space="preserve"> </w:t>
      </w:r>
      <w:r>
        <w:t>di dunia. Peristiwa ini mendapat perhatian lebih dari pemerintah karena menimbulkan banya</w:t>
      </w:r>
      <w:r>
        <w:t>k kerugian</w:t>
      </w:r>
      <w:r>
        <w:rPr>
          <w:spacing w:val="-52"/>
        </w:rPr>
        <w:t xml:space="preserve"> </w:t>
      </w:r>
      <w:r>
        <w:t>baik pada bidang ekonomi, ekologi, dan sosial. Indonesia merupakan negara dengan tingkat bencana</w:t>
      </w:r>
      <w:r>
        <w:rPr>
          <w:spacing w:val="1"/>
        </w:rPr>
        <w:t xml:space="preserve"> </w:t>
      </w:r>
      <w:r>
        <w:t>kebakaran hutan/lahan yang tinggi. Indonesia mengalamai kerugian hingga mencapai Rp 209 Triliun</w:t>
      </w:r>
      <w:r>
        <w:rPr>
          <w:spacing w:val="1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tahun</w:t>
      </w:r>
      <w:r>
        <w:rPr>
          <w:spacing w:val="-7"/>
        </w:rPr>
        <w:t xml:space="preserve"> </w:t>
      </w:r>
      <w:r>
        <w:t>2015.</w:t>
      </w:r>
      <w:r>
        <w:rPr>
          <w:spacing w:val="-4"/>
        </w:rPr>
        <w:t xml:space="preserve"> </w:t>
      </w:r>
      <w:r>
        <w:t>Akibat</w:t>
      </w:r>
      <w:r>
        <w:rPr>
          <w:spacing w:val="-4"/>
        </w:rPr>
        <w:t xml:space="preserve"> </w:t>
      </w:r>
      <w:r>
        <w:t>kerugian</w:t>
      </w:r>
      <w:r>
        <w:rPr>
          <w:spacing w:val="-4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ditimbulkan</w:t>
      </w:r>
      <w:r>
        <w:rPr>
          <w:spacing w:val="-3"/>
        </w:rPr>
        <w:t xml:space="preserve"> </w:t>
      </w:r>
      <w:r>
        <w:t>di</w:t>
      </w:r>
      <w:r>
        <w:t>butuhkan</w:t>
      </w:r>
      <w:r>
        <w:rPr>
          <w:spacing w:val="-4"/>
        </w:rPr>
        <w:t xml:space="preserve"> </w:t>
      </w:r>
      <w:r>
        <w:t>penanggulangan</w:t>
      </w:r>
      <w:r>
        <w:rPr>
          <w:spacing w:val="-4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dini,</w:t>
      </w:r>
      <w:r>
        <w:rPr>
          <w:spacing w:val="-7"/>
        </w:rPr>
        <w:t xml:space="preserve"> </w:t>
      </w:r>
      <w:r>
        <w:t>salah</w:t>
      </w:r>
      <w:r>
        <w:rPr>
          <w:spacing w:val="-7"/>
        </w:rPr>
        <w:t xml:space="preserve"> </w:t>
      </w:r>
      <w:r>
        <w:t>satu</w:t>
      </w:r>
      <w:r>
        <w:rPr>
          <w:spacing w:val="-52"/>
        </w:rPr>
        <w:t xml:space="preserve"> </w:t>
      </w:r>
      <w:r>
        <w:t>langkah yang dapat dilakukan dengan mengelompokan wilayah-wilayah dengan potensi kebakaran</w:t>
      </w:r>
      <w:r>
        <w:rPr>
          <w:spacing w:val="1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panas.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ditandakan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dideteksinya titik – titik api oleh satelit yang diindikasikan sebagai titik panas. Dalam penelitian ini</w:t>
      </w:r>
      <w:r>
        <w:rPr>
          <w:spacing w:val="1"/>
        </w:rPr>
        <w:t xml:space="preserve"> </w:t>
      </w:r>
      <w:r>
        <w:t xml:space="preserve">menggunakan data titik panas dengan parameter </w:t>
      </w:r>
      <w:r>
        <w:rPr>
          <w:i/>
        </w:rPr>
        <w:t>latitude, longitude, brightness, frp (fire radiative</w:t>
      </w:r>
      <w:r>
        <w:rPr>
          <w:i/>
          <w:spacing w:val="1"/>
        </w:rPr>
        <w:t xml:space="preserve"> </w:t>
      </w:r>
      <w:r>
        <w:rPr>
          <w:i/>
        </w:rPr>
        <w:t>power)</w:t>
      </w:r>
      <w:r>
        <w:t xml:space="preserve">, dan </w:t>
      </w:r>
      <w:r>
        <w:rPr>
          <w:i/>
        </w:rPr>
        <w:t xml:space="preserve">confidence </w:t>
      </w:r>
      <w:r>
        <w:t>dengan menggunakan</w:t>
      </w:r>
      <w:r>
        <w:rPr>
          <w:spacing w:val="1"/>
        </w:rPr>
        <w:t xml:space="preserve"> </w:t>
      </w:r>
      <w:r>
        <w:t xml:space="preserve">metode </w:t>
      </w:r>
      <w:r>
        <w:rPr>
          <w:i/>
        </w:rPr>
        <w:t>K-M</w:t>
      </w:r>
      <w:r>
        <w:rPr>
          <w:i/>
        </w:rPr>
        <w:t>edoids</w:t>
      </w:r>
      <w:r>
        <w:t xml:space="preserve">. Metode </w:t>
      </w:r>
      <w:r>
        <w:rPr>
          <w:i/>
        </w:rPr>
        <w:t xml:space="preserve">K-Medoids </w:t>
      </w:r>
      <w:r>
        <w:t>merupakan</w:t>
      </w:r>
      <w:r>
        <w:rPr>
          <w:spacing w:val="1"/>
        </w:rPr>
        <w:t xml:space="preserve"> </w:t>
      </w:r>
      <w:r>
        <w:t>metode</w:t>
      </w:r>
      <w:r>
        <w:rPr>
          <w:spacing w:val="-8"/>
        </w:rPr>
        <w:t xml:space="preserve"> </w:t>
      </w:r>
      <w:r>
        <w:rPr>
          <w:i/>
        </w:rPr>
        <w:t>clustering</w:t>
      </w:r>
      <w:r>
        <w:rPr>
          <w:i/>
          <w:spacing w:val="-8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berfungsi</w:t>
      </w:r>
      <w:r>
        <w:rPr>
          <w:spacing w:val="-7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memecah</w:t>
      </w:r>
      <w:r>
        <w:rPr>
          <w:spacing w:val="-8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kelompok-kelompok.</w:t>
      </w:r>
      <w:r>
        <w:rPr>
          <w:spacing w:val="-9"/>
        </w:rPr>
        <w:t xml:space="preserve"> </w:t>
      </w:r>
      <w:r>
        <w:t>Kelebihan</w:t>
      </w:r>
      <w:r>
        <w:rPr>
          <w:spacing w:val="-7"/>
        </w:rPr>
        <w:t xml:space="preserve"> </w:t>
      </w:r>
      <w:r>
        <w:t>dari</w:t>
      </w:r>
      <w:r>
        <w:rPr>
          <w:spacing w:val="-53"/>
        </w:rPr>
        <w:t xml:space="preserve"> </w:t>
      </w:r>
      <w:r>
        <w:t xml:space="preserve">metode ini mampu mengatasi kelemahan dari metode </w:t>
      </w:r>
      <w:r>
        <w:rPr>
          <w:i/>
        </w:rPr>
        <w:t xml:space="preserve">K-Means </w:t>
      </w:r>
      <w:r>
        <w:t>yang sensitive terhadap outlier. Hasil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menunjuk</w:t>
      </w:r>
      <w:r>
        <w:t>kan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K-Medoids</w:t>
      </w:r>
      <w:r>
        <w:rPr>
          <w:i/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titik</w:t>
      </w:r>
      <w:r>
        <w:rPr>
          <w:spacing w:val="-7"/>
        </w:rPr>
        <w:t xml:space="preserve"> </w:t>
      </w:r>
      <w:r>
        <w:t>panas</w:t>
      </w:r>
      <w:r>
        <w:rPr>
          <w:spacing w:val="-7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rPr>
          <w:i/>
        </w:rPr>
        <w:t>Silhouette</w:t>
      </w:r>
      <w:r>
        <w:rPr>
          <w:i/>
          <w:spacing w:val="-4"/>
        </w:rPr>
        <w:t xml:space="preserve"> </w:t>
      </w:r>
      <w:r>
        <w:rPr>
          <w:i/>
        </w:rPr>
        <w:t>Coefficient</w:t>
      </w:r>
      <w:r>
        <w:rPr>
          <w:i/>
          <w:spacing w:val="-5"/>
        </w:rPr>
        <w:t xml:space="preserve"> </w:t>
      </w:r>
      <w:r>
        <w:t>terbaik</w:t>
      </w:r>
      <w:r>
        <w:rPr>
          <w:spacing w:val="-7"/>
        </w:rPr>
        <w:t xml:space="preserve"> </w:t>
      </w:r>
      <w:r>
        <w:t>sebesar</w:t>
      </w:r>
      <w:r>
        <w:rPr>
          <w:spacing w:val="-4"/>
        </w:rPr>
        <w:t xml:space="preserve"> </w:t>
      </w:r>
      <w:r>
        <w:t>0.56745</w:t>
      </w:r>
      <w:r>
        <w:rPr>
          <w:spacing w:val="-5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penggunaan</w:t>
      </w:r>
      <w:r>
        <w:rPr>
          <w:spacing w:val="-53"/>
        </w:rPr>
        <w:t xml:space="preserve"> </w:t>
      </w:r>
      <w:r>
        <w:t xml:space="preserve">2 </w:t>
      </w:r>
      <w:r>
        <w:rPr>
          <w:i/>
        </w:rPr>
        <w:t xml:space="preserve">cluster </w:t>
      </w:r>
      <w:r>
        <w:t xml:space="preserve">dengan menggunakan jumlah data sebesar 7352 data. Hasil analisis terhadap hasil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 xml:space="preserve">menunjukkan bahwa dengan penggunaan 2 </w:t>
      </w:r>
      <w:r>
        <w:rPr>
          <w:i/>
        </w:rPr>
        <w:t xml:space="preserve">cluster </w:t>
      </w:r>
      <w:r>
        <w:t>menghasilkan kelompok data dengan potensi yang</w:t>
      </w:r>
      <w:r>
        <w:rPr>
          <w:spacing w:val="1"/>
        </w:rPr>
        <w:t xml:space="preserve"> </w:t>
      </w:r>
      <w:r>
        <w:rPr>
          <w:spacing w:val="-1"/>
        </w:rPr>
        <w:t>dimiliki</w:t>
      </w:r>
      <w:r>
        <w:rPr>
          <w:spacing w:val="-11"/>
        </w:rPr>
        <w:t xml:space="preserve"> </w:t>
      </w:r>
      <w:r>
        <w:rPr>
          <w:spacing w:val="-1"/>
        </w:rPr>
        <w:t>yaitu</w:t>
      </w:r>
      <w:r>
        <w:rPr>
          <w:spacing w:val="-11"/>
        </w:rPr>
        <w:t xml:space="preserve"> </w:t>
      </w:r>
      <w:r>
        <w:rPr>
          <w:i/>
          <w:spacing w:val="-1"/>
        </w:rPr>
        <w:t>cluster</w:t>
      </w:r>
      <w:r>
        <w:rPr>
          <w:i/>
          <w:spacing w:val="-12"/>
        </w:rPr>
        <w:t xml:space="preserve"> </w:t>
      </w:r>
      <w:r>
        <w:rPr>
          <w:spacing w:val="-1"/>
        </w:rPr>
        <w:t>1</w:t>
      </w:r>
      <w:r>
        <w:rPr>
          <w:spacing w:val="-15"/>
        </w:rPr>
        <w:t xml:space="preserve"> </w:t>
      </w:r>
      <w:r>
        <w:rPr>
          <w:spacing w:val="-1"/>
        </w:rPr>
        <w:t>termasuk</w:t>
      </w:r>
      <w:r>
        <w:rPr>
          <w:spacing w:val="-14"/>
        </w:rPr>
        <w:t xml:space="preserve"> </w:t>
      </w:r>
      <w:r>
        <w:t>dalam</w:t>
      </w:r>
      <w:r>
        <w:rPr>
          <w:spacing w:val="-16"/>
        </w:rPr>
        <w:t xml:space="preserve"> </w:t>
      </w:r>
      <w:r>
        <w:t>potensi</w:t>
      </w:r>
      <w:r>
        <w:rPr>
          <w:spacing w:val="-13"/>
        </w:rPr>
        <w:t xml:space="preserve"> </w:t>
      </w:r>
      <w:r>
        <w:t>tinggi</w:t>
      </w:r>
      <w:r>
        <w:rPr>
          <w:spacing w:val="-11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hasil</w:t>
      </w:r>
      <w:r>
        <w:rPr>
          <w:spacing w:val="-14"/>
        </w:rPr>
        <w:t xml:space="preserve"> </w:t>
      </w:r>
      <w:r>
        <w:t>rata-rata</w:t>
      </w:r>
      <w:r>
        <w:rPr>
          <w:spacing w:val="-13"/>
        </w:rPr>
        <w:t xml:space="preserve"> </w:t>
      </w:r>
      <w:r>
        <w:rPr>
          <w:i/>
        </w:rPr>
        <w:t>brightness</w:t>
      </w:r>
      <w:r>
        <w:rPr>
          <w:i/>
          <w:spacing w:val="-13"/>
        </w:rPr>
        <w:t xml:space="preserve"> </w:t>
      </w:r>
      <w:r>
        <w:t>sebesar</w:t>
      </w:r>
      <w:r>
        <w:rPr>
          <w:spacing w:val="-13"/>
        </w:rPr>
        <w:t xml:space="preserve"> </w:t>
      </w:r>
      <w:r>
        <w:t>344.47</w:t>
      </w:r>
      <w:r>
        <w:rPr>
          <w:vertAlign w:val="superscript"/>
        </w:rPr>
        <w:t>0</w:t>
      </w:r>
      <w:r>
        <w:t>K</w:t>
      </w:r>
      <w:r>
        <w:rPr>
          <w:spacing w:val="-53"/>
        </w:rPr>
        <w:t xml:space="preserve"> </w:t>
      </w:r>
      <w:r>
        <w:t xml:space="preserve">dengan rata-rata </w:t>
      </w:r>
      <w:r>
        <w:rPr>
          <w:i/>
        </w:rPr>
        <w:t xml:space="preserve">confidence </w:t>
      </w:r>
      <w:r>
        <w:t xml:space="preserve">87.08% dan </w:t>
      </w:r>
      <w:r>
        <w:rPr>
          <w:i/>
        </w:rPr>
        <w:t>cluster</w:t>
      </w:r>
      <w:r>
        <w:rPr>
          <w:i/>
        </w:rPr>
        <w:t xml:space="preserve"> </w:t>
      </w:r>
      <w:r>
        <w:t>2 masuk dalam potensi sedang dengan hasil rata-rata</w:t>
      </w:r>
      <w:r>
        <w:rPr>
          <w:spacing w:val="1"/>
        </w:rPr>
        <w:t xml:space="preserve"> </w:t>
      </w:r>
      <w:r>
        <w:rPr>
          <w:i/>
        </w:rPr>
        <w:t xml:space="preserve">brightness </w:t>
      </w:r>
      <w:r>
        <w:t>sebesar</w:t>
      </w:r>
      <w:r>
        <w:rPr>
          <w:spacing w:val="-2"/>
        </w:rPr>
        <w:t xml:space="preserve"> </w:t>
      </w:r>
      <w:r>
        <w:t>318.80</w:t>
      </w:r>
      <w:r>
        <w:rPr>
          <w:vertAlign w:val="superscript"/>
        </w:rPr>
        <w:t>0</w:t>
      </w:r>
      <w:r>
        <w:t>K</w:t>
      </w:r>
      <w:r>
        <w:rPr>
          <w:spacing w:val="1"/>
        </w:rPr>
        <w:t xml:space="preserve"> </w:t>
      </w:r>
      <w:r>
        <w:t xml:space="preserve">dengan rata-rata </w:t>
      </w:r>
      <w:r>
        <w:rPr>
          <w:i/>
        </w:rPr>
        <w:t>confidence</w:t>
      </w:r>
      <w:r>
        <w:rPr>
          <w:i/>
          <w:spacing w:val="1"/>
        </w:rPr>
        <w:t xml:space="preserve"> </w:t>
      </w:r>
      <w:r>
        <w:t>sebesar 58,73%.</w:t>
      </w:r>
    </w:p>
    <w:p w:rsidR="00EE79D8" w:rsidRDefault="009F0D35">
      <w:pPr>
        <w:spacing w:before="121"/>
        <w:ind w:left="142"/>
        <w:jc w:val="both"/>
        <w:rPr>
          <w:sz w:val="20"/>
        </w:rPr>
      </w:pPr>
      <w:r>
        <w:rPr>
          <w:b/>
          <w:sz w:val="20"/>
        </w:rPr>
        <w:t>Kata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Kunci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Clustering,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K-Medoids,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MODIS,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Silhouette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Coefficient,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titik</w:t>
      </w:r>
      <w:r>
        <w:rPr>
          <w:spacing w:val="-2"/>
          <w:sz w:val="20"/>
        </w:rPr>
        <w:t xml:space="preserve"> </w:t>
      </w:r>
      <w:r>
        <w:rPr>
          <w:sz w:val="20"/>
        </w:rPr>
        <w:t>panas</w:t>
      </w:r>
    </w:p>
    <w:p w:rsidR="00EE79D8" w:rsidRDefault="009F0D35">
      <w:pPr>
        <w:pStyle w:val="Heading1"/>
        <w:spacing w:before="121"/>
        <w:ind w:left="0" w:right="188" w:firstLine="0"/>
        <w:jc w:val="center"/>
      </w:pPr>
      <w:r>
        <w:t>Abstract</w:t>
      </w:r>
    </w:p>
    <w:p w:rsidR="00EE79D8" w:rsidRDefault="009F0D35">
      <w:pPr>
        <w:spacing w:before="119"/>
        <w:ind w:left="142" w:right="324"/>
        <w:jc w:val="both"/>
        <w:rPr>
          <w:i/>
        </w:rPr>
      </w:pPr>
      <w:r>
        <w:rPr>
          <w:i/>
        </w:rPr>
        <w:t>Forest / land wildfire is one of the disasters that occur every year in some countries in the world. This</w:t>
      </w:r>
      <w:r>
        <w:rPr>
          <w:i/>
          <w:spacing w:val="1"/>
        </w:rPr>
        <w:t xml:space="preserve"> </w:t>
      </w:r>
      <w:r>
        <w:rPr>
          <w:i/>
        </w:rPr>
        <w:t>incident got more attention from the government because it caused many losses both in the economic,</w:t>
      </w:r>
      <w:r>
        <w:rPr>
          <w:i/>
          <w:spacing w:val="1"/>
        </w:rPr>
        <w:t xml:space="preserve"> </w:t>
      </w:r>
      <w:r>
        <w:rPr>
          <w:i/>
        </w:rPr>
        <w:t>ecological, and social. Indonesia is a country wit</w:t>
      </w:r>
      <w:r>
        <w:rPr>
          <w:i/>
        </w:rPr>
        <w:t>h a high rate of forest / land wildfire disasters.</w:t>
      </w:r>
      <w:r>
        <w:rPr>
          <w:i/>
          <w:spacing w:val="1"/>
        </w:rPr>
        <w:t xml:space="preserve"> </w:t>
      </w:r>
      <w:r>
        <w:rPr>
          <w:i/>
        </w:rPr>
        <w:t>Indonesia suffered losses of up to Rp 209 trillion by 2015. As a result of losses incurred an early</w:t>
      </w:r>
      <w:r>
        <w:rPr>
          <w:i/>
          <w:spacing w:val="1"/>
        </w:rPr>
        <w:t xml:space="preserve"> </w:t>
      </w:r>
      <w:r>
        <w:rPr>
          <w:i/>
        </w:rPr>
        <w:t>prevention is needed, which one can be done by grouping areas with potential forest fires by utilizing</w:t>
      </w:r>
      <w:r>
        <w:rPr>
          <w:i/>
          <w:spacing w:val="1"/>
        </w:rPr>
        <w:t xml:space="preserve"> </w:t>
      </w:r>
      <w:r>
        <w:rPr>
          <w:i/>
        </w:rPr>
        <w:t>ho</w:t>
      </w:r>
      <w:r>
        <w:rPr>
          <w:i/>
        </w:rPr>
        <w:t>tspot data. Forest wildfires are marked by the detection of fire spots by satellites indicated as hot</w:t>
      </w:r>
      <w:r>
        <w:rPr>
          <w:i/>
          <w:spacing w:val="1"/>
        </w:rPr>
        <w:t xml:space="preserve"> </w:t>
      </w:r>
      <w:r>
        <w:rPr>
          <w:i/>
        </w:rPr>
        <w:t>spots. This research uses hotspot data with parameter of latitude, longitude, brightness, frp (fire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radiative</w:t>
      </w:r>
      <w:r>
        <w:rPr>
          <w:i/>
          <w:spacing w:val="-14"/>
        </w:rPr>
        <w:t xml:space="preserve"> </w:t>
      </w:r>
      <w:r>
        <w:rPr>
          <w:i/>
        </w:rPr>
        <w:t>power),</w:t>
      </w:r>
      <w:r>
        <w:rPr>
          <w:i/>
          <w:spacing w:val="-15"/>
        </w:rPr>
        <w:t xml:space="preserve"> </w:t>
      </w:r>
      <w:r>
        <w:rPr>
          <w:i/>
        </w:rPr>
        <w:t>and</w:t>
      </w:r>
      <w:r>
        <w:rPr>
          <w:i/>
          <w:spacing w:val="-15"/>
        </w:rPr>
        <w:t xml:space="preserve"> </w:t>
      </w:r>
      <w:r>
        <w:rPr>
          <w:i/>
        </w:rPr>
        <w:t>confidence</w:t>
      </w:r>
      <w:r>
        <w:rPr>
          <w:i/>
          <w:spacing w:val="-14"/>
        </w:rPr>
        <w:t xml:space="preserve"> </w:t>
      </w:r>
      <w:r>
        <w:rPr>
          <w:i/>
        </w:rPr>
        <w:t>by</w:t>
      </w:r>
      <w:r>
        <w:rPr>
          <w:i/>
          <w:spacing w:val="-14"/>
        </w:rPr>
        <w:t xml:space="preserve"> </w:t>
      </w:r>
      <w:r>
        <w:rPr>
          <w:i/>
        </w:rPr>
        <w:t>using</w:t>
      </w:r>
      <w:r>
        <w:rPr>
          <w:i/>
          <w:spacing w:val="-15"/>
        </w:rPr>
        <w:t xml:space="preserve"> </w:t>
      </w:r>
      <w:r>
        <w:rPr>
          <w:i/>
        </w:rPr>
        <w:t>K-Medoids</w:t>
      </w:r>
      <w:r>
        <w:rPr>
          <w:i/>
          <w:spacing w:val="-14"/>
        </w:rPr>
        <w:t xml:space="preserve"> </w:t>
      </w:r>
      <w:r>
        <w:rPr>
          <w:i/>
        </w:rPr>
        <w:t>me</w:t>
      </w:r>
      <w:r>
        <w:rPr>
          <w:i/>
        </w:rPr>
        <w:t>thod.</w:t>
      </w:r>
      <w:r>
        <w:rPr>
          <w:i/>
          <w:spacing w:val="-15"/>
        </w:rPr>
        <w:t xml:space="preserve"> </w:t>
      </w:r>
      <w:r>
        <w:rPr>
          <w:i/>
        </w:rPr>
        <w:t>K-Medoids</w:t>
      </w:r>
      <w:r>
        <w:rPr>
          <w:i/>
          <w:spacing w:val="-13"/>
        </w:rPr>
        <w:t xml:space="preserve"> </w:t>
      </w:r>
      <w:r>
        <w:rPr>
          <w:i/>
        </w:rPr>
        <w:t>method</w:t>
      </w:r>
      <w:r>
        <w:rPr>
          <w:i/>
          <w:spacing w:val="-17"/>
        </w:rPr>
        <w:t xml:space="preserve"> </w:t>
      </w:r>
      <w:r>
        <w:rPr>
          <w:i/>
        </w:rPr>
        <w:t>is</w:t>
      </w:r>
      <w:r>
        <w:rPr>
          <w:i/>
          <w:spacing w:val="-14"/>
        </w:rPr>
        <w:t xml:space="preserve"> </w:t>
      </w:r>
      <w:r>
        <w:rPr>
          <w:i/>
        </w:rPr>
        <w:t>a</w:t>
      </w:r>
      <w:r>
        <w:rPr>
          <w:i/>
          <w:spacing w:val="-15"/>
        </w:rPr>
        <w:t xml:space="preserve"> </w:t>
      </w:r>
      <w:r>
        <w:rPr>
          <w:i/>
        </w:rPr>
        <w:t>clustering</w:t>
      </w:r>
      <w:r>
        <w:rPr>
          <w:i/>
          <w:spacing w:val="-15"/>
        </w:rPr>
        <w:t xml:space="preserve"> </w:t>
      </w:r>
      <w:r>
        <w:rPr>
          <w:i/>
        </w:rPr>
        <w:t>method</w:t>
      </w:r>
      <w:r>
        <w:rPr>
          <w:i/>
          <w:spacing w:val="-53"/>
        </w:rPr>
        <w:t xml:space="preserve"> </w:t>
      </w:r>
      <w:r>
        <w:rPr>
          <w:i/>
          <w:spacing w:val="-1"/>
        </w:rPr>
        <w:t>that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serves</w:t>
      </w:r>
      <w:r>
        <w:rPr>
          <w:i/>
          <w:spacing w:val="-12"/>
        </w:rPr>
        <w:t xml:space="preserve"> </w:t>
      </w:r>
      <w:r>
        <w:rPr>
          <w:i/>
        </w:rPr>
        <w:t>to</w:t>
      </w:r>
      <w:r>
        <w:rPr>
          <w:i/>
          <w:spacing w:val="-12"/>
        </w:rPr>
        <w:t xml:space="preserve"> </w:t>
      </w:r>
      <w:r>
        <w:rPr>
          <w:i/>
        </w:rPr>
        <w:t>split</w:t>
      </w:r>
      <w:r>
        <w:rPr>
          <w:i/>
          <w:spacing w:val="-11"/>
        </w:rPr>
        <w:t xml:space="preserve"> </w:t>
      </w:r>
      <w:r>
        <w:rPr>
          <w:i/>
        </w:rPr>
        <w:t>the</w:t>
      </w:r>
      <w:r>
        <w:rPr>
          <w:i/>
          <w:spacing w:val="-12"/>
        </w:rPr>
        <w:t xml:space="preserve"> </w:t>
      </w:r>
      <w:r>
        <w:rPr>
          <w:i/>
        </w:rPr>
        <w:t>dataset</w:t>
      </w:r>
      <w:r>
        <w:rPr>
          <w:i/>
          <w:spacing w:val="-9"/>
        </w:rPr>
        <w:t xml:space="preserve"> </w:t>
      </w:r>
      <w:r>
        <w:rPr>
          <w:i/>
        </w:rPr>
        <w:t>into</w:t>
      </w:r>
      <w:r>
        <w:rPr>
          <w:i/>
          <w:spacing w:val="-12"/>
        </w:rPr>
        <w:t xml:space="preserve"> </w:t>
      </w:r>
      <w:r>
        <w:rPr>
          <w:i/>
        </w:rPr>
        <w:t>groups.</w:t>
      </w:r>
      <w:r>
        <w:rPr>
          <w:i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12"/>
        </w:rPr>
        <w:t xml:space="preserve"> </w:t>
      </w:r>
      <w:r>
        <w:rPr>
          <w:i/>
        </w:rPr>
        <w:t>advantages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9"/>
        </w:rPr>
        <w:t xml:space="preserve"> </w:t>
      </w:r>
      <w:r>
        <w:rPr>
          <w:i/>
        </w:rPr>
        <w:t>this</w:t>
      </w:r>
      <w:r>
        <w:rPr>
          <w:i/>
          <w:spacing w:val="-9"/>
        </w:rPr>
        <w:t xml:space="preserve"> </w:t>
      </w:r>
      <w:r>
        <w:rPr>
          <w:i/>
        </w:rPr>
        <w:t>method</w:t>
      </w:r>
      <w:r>
        <w:rPr>
          <w:i/>
          <w:spacing w:val="-12"/>
        </w:rPr>
        <w:t xml:space="preserve"> </w:t>
      </w:r>
      <w:r>
        <w:rPr>
          <w:i/>
        </w:rPr>
        <w:t>is</w:t>
      </w:r>
      <w:r>
        <w:rPr>
          <w:i/>
          <w:spacing w:val="-12"/>
        </w:rPr>
        <w:t xml:space="preserve"> </w:t>
      </w:r>
      <w:r>
        <w:rPr>
          <w:i/>
        </w:rPr>
        <w:t>able</w:t>
      </w:r>
      <w:r>
        <w:rPr>
          <w:i/>
          <w:spacing w:val="-10"/>
        </w:rPr>
        <w:t xml:space="preserve"> </w:t>
      </w:r>
      <w:r>
        <w:rPr>
          <w:i/>
        </w:rPr>
        <w:t>to</w:t>
      </w:r>
      <w:r>
        <w:rPr>
          <w:i/>
          <w:spacing w:val="-14"/>
        </w:rPr>
        <w:t xml:space="preserve"> </w:t>
      </w:r>
      <w:r>
        <w:rPr>
          <w:i/>
        </w:rPr>
        <w:t>resolve</w:t>
      </w:r>
      <w:r>
        <w:rPr>
          <w:i/>
          <w:spacing w:val="-12"/>
        </w:rPr>
        <w:t xml:space="preserve"> </w:t>
      </w:r>
      <w:r>
        <w:rPr>
          <w:i/>
        </w:rPr>
        <w:t>the</w:t>
      </w:r>
      <w:r>
        <w:rPr>
          <w:i/>
          <w:spacing w:val="-10"/>
        </w:rPr>
        <w:t xml:space="preserve"> </w:t>
      </w:r>
      <w:r>
        <w:rPr>
          <w:i/>
        </w:rPr>
        <w:t>weakness</w:t>
      </w:r>
      <w:r>
        <w:rPr>
          <w:i/>
          <w:spacing w:val="-53"/>
        </w:rPr>
        <w:t xml:space="preserve"> </w:t>
      </w:r>
      <w:r>
        <w:rPr>
          <w:i/>
        </w:rPr>
        <w:t>of K-Means method that is sensitive to outlier. The result of this research shows that the use of K-</w:t>
      </w:r>
      <w:r>
        <w:rPr>
          <w:i/>
          <w:spacing w:val="1"/>
        </w:rPr>
        <w:t xml:space="preserve"> </w:t>
      </w:r>
      <w:r>
        <w:rPr>
          <w:i/>
        </w:rPr>
        <w:t>Medoids method can be used for the process of hot spot data clustering with the best 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rPr>
          <w:i/>
          <w:spacing w:val="-10"/>
        </w:rPr>
        <w:t xml:space="preserve"> </w:t>
      </w:r>
      <w:r>
        <w:rPr>
          <w:i/>
        </w:rPr>
        <w:t>in</w:t>
      </w:r>
      <w:r>
        <w:rPr>
          <w:i/>
          <w:spacing w:val="-10"/>
        </w:rPr>
        <w:t xml:space="preserve"> </w:t>
      </w:r>
      <w:r>
        <w:rPr>
          <w:i/>
        </w:rPr>
        <w:t>amount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10"/>
        </w:rPr>
        <w:t xml:space="preserve"> </w:t>
      </w:r>
      <w:r>
        <w:rPr>
          <w:i/>
        </w:rPr>
        <w:t>0.56745</w:t>
      </w:r>
      <w:r>
        <w:rPr>
          <w:i/>
          <w:spacing w:val="-10"/>
        </w:rPr>
        <w:t xml:space="preserve"> </w:t>
      </w:r>
      <w:r>
        <w:rPr>
          <w:i/>
        </w:rPr>
        <w:t>on</w:t>
      </w:r>
      <w:r>
        <w:rPr>
          <w:i/>
          <w:spacing w:val="-10"/>
        </w:rPr>
        <w:t xml:space="preserve"> </w:t>
      </w:r>
      <w:r>
        <w:rPr>
          <w:i/>
        </w:rPr>
        <w:t>the</w:t>
      </w:r>
      <w:r>
        <w:rPr>
          <w:i/>
          <w:spacing w:val="-10"/>
        </w:rPr>
        <w:t xml:space="preserve"> </w:t>
      </w:r>
      <w:r>
        <w:rPr>
          <w:i/>
        </w:rPr>
        <w:t>use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9"/>
        </w:rPr>
        <w:t xml:space="preserve"> </w:t>
      </w:r>
      <w:r>
        <w:rPr>
          <w:i/>
        </w:rPr>
        <w:t>2</w:t>
      </w:r>
      <w:r>
        <w:rPr>
          <w:i/>
          <w:spacing w:val="-10"/>
        </w:rPr>
        <w:t xml:space="preserve"> </w:t>
      </w:r>
      <w:r>
        <w:rPr>
          <w:i/>
        </w:rPr>
        <w:t>clusters</w:t>
      </w:r>
      <w:r>
        <w:rPr>
          <w:i/>
          <w:spacing w:val="-10"/>
        </w:rPr>
        <w:t xml:space="preserve"> </w:t>
      </w:r>
      <w:r>
        <w:rPr>
          <w:i/>
        </w:rPr>
        <w:t>by</w:t>
      </w:r>
      <w:r>
        <w:rPr>
          <w:i/>
          <w:spacing w:val="-10"/>
        </w:rPr>
        <w:t xml:space="preserve"> </w:t>
      </w:r>
      <w:r>
        <w:rPr>
          <w:i/>
        </w:rPr>
        <w:t>using</w:t>
      </w:r>
      <w:r>
        <w:rPr>
          <w:i/>
          <w:spacing w:val="-10"/>
        </w:rPr>
        <w:t xml:space="preserve"> </w:t>
      </w:r>
      <w:r>
        <w:rPr>
          <w:i/>
        </w:rPr>
        <w:t>7352</w:t>
      </w:r>
      <w:r>
        <w:rPr>
          <w:i/>
          <w:spacing w:val="-10"/>
        </w:rPr>
        <w:t xml:space="preserve"> </w:t>
      </w:r>
      <w:r>
        <w:rPr>
          <w:i/>
        </w:rPr>
        <w:t>data.</w:t>
      </w:r>
      <w:r>
        <w:rPr>
          <w:i/>
          <w:spacing w:val="-11"/>
        </w:rPr>
        <w:t xml:space="preserve"> </w:t>
      </w:r>
      <w:r>
        <w:rPr>
          <w:i/>
        </w:rPr>
        <w:t>The</w:t>
      </w:r>
      <w:r>
        <w:rPr>
          <w:i/>
          <w:spacing w:val="-10"/>
        </w:rPr>
        <w:t xml:space="preserve"> </w:t>
      </w:r>
      <w:r>
        <w:rPr>
          <w:i/>
        </w:rPr>
        <w:t>results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10"/>
        </w:rPr>
        <w:t xml:space="preserve"> </w:t>
      </w:r>
      <w:r>
        <w:rPr>
          <w:i/>
        </w:rPr>
        <w:t>the</w:t>
      </w:r>
      <w:r>
        <w:rPr>
          <w:i/>
          <w:spacing w:val="-10"/>
        </w:rPr>
        <w:t xml:space="preserve"> </w:t>
      </w:r>
      <w:r>
        <w:rPr>
          <w:i/>
        </w:rPr>
        <w:t>clustering</w:t>
      </w:r>
      <w:r>
        <w:rPr>
          <w:i/>
          <w:spacing w:val="-52"/>
        </w:rPr>
        <w:t xml:space="preserve"> </w:t>
      </w:r>
      <w:r>
        <w:rPr>
          <w:i/>
        </w:rPr>
        <w:t>analysis</w:t>
      </w:r>
      <w:r>
        <w:rPr>
          <w:i/>
          <w:spacing w:val="-9"/>
        </w:rPr>
        <w:t xml:space="preserve"> </w:t>
      </w:r>
      <w:r>
        <w:rPr>
          <w:i/>
        </w:rPr>
        <w:t>showed</w:t>
      </w:r>
      <w:r>
        <w:rPr>
          <w:i/>
          <w:spacing w:val="-11"/>
        </w:rPr>
        <w:t xml:space="preserve"> </w:t>
      </w:r>
      <w:r>
        <w:rPr>
          <w:i/>
        </w:rPr>
        <w:t>that</w:t>
      </w:r>
      <w:r>
        <w:rPr>
          <w:i/>
          <w:spacing w:val="-8"/>
        </w:rPr>
        <w:t xml:space="preserve"> </w:t>
      </w:r>
      <w:r>
        <w:rPr>
          <w:i/>
        </w:rPr>
        <w:t>using</w:t>
      </w:r>
      <w:r>
        <w:rPr>
          <w:i/>
          <w:spacing w:val="-13"/>
        </w:rPr>
        <w:t xml:space="preserve"> </w:t>
      </w:r>
      <w:r>
        <w:rPr>
          <w:i/>
        </w:rPr>
        <w:t>2</w:t>
      </w:r>
      <w:r>
        <w:rPr>
          <w:i/>
          <w:spacing w:val="-9"/>
        </w:rPr>
        <w:t xml:space="preserve"> </w:t>
      </w:r>
      <w:r>
        <w:rPr>
          <w:i/>
        </w:rPr>
        <w:t>clusters</w:t>
      </w:r>
      <w:r>
        <w:rPr>
          <w:i/>
          <w:spacing w:val="-11"/>
        </w:rPr>
        <w:t xml:space="preserve"> </w:t>
      </w:r>
      <w:r>
        <w:rPr>
          <w:i/>
        </w:rPr>
        <w:t>resulted</w:t>
      </w:r>
      <w:r>
        <w:rPr>
          <w:i/>
          <w:spacing w:val="-11"/>
        </w:rPr>
        <w:t xml:space="preserve"> </w:t>
      </w:r>
      <w:r>
        <w:rPr>
          <w:i/>
        </w:rPr>
        <w:t>in</w:t>
      </w:r>
      <w:r>
        <w:rPr>
          <w:i/>
          <w:spacing w:val="-9"/>
        </w:rPr>
        <w:t xml:space="preserve"> </w:t>
      </w:r>
      <w:r>
        <w:rPr>
          <w:i/>
        </w:rPr>
        <w:t>a</w:t>
      </w:r>
      <w:r>
        <w:rPr>
          <w:i/>
          <w:spacing w:val="-11"/>
        </w:rPr>
        <w:t xml:space="preserve"> </w:t>
      </w:r>
      <w:r>
        <w:rPr>
          <w:i/>
        </w:rPr>
        <w:t>group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10"/>
        </w:rPr>
        <w:t xml:space="preserve"> </w:t>
      </w:r>
      <w:r>
        <w:rPr>
          <w:i/>
        </w:rPr>
        <w:t>data</w:t>
      </w:r>
      <w:r>
        <w:rPr>
          <w:i/>
          <w:spacing w:val="-9"/>
        </w:rPr>
        <w:t xml:space="preserve"> </w:t>
      </w:r>
      <w:r>
        <w:rPr>
          <w:i/>
        </w:rPr>
        <w:t>with</w:t>
      </w:r>
      <w:r>
        <w:rPr>
          <w:i/>
          <w:spacing w:val="-11"/>
        </w:rPr>
        <w:t xml:space="preserve"> </w:t>
      </w:r>
      <w:r>
        <w:rPr>
          <w:i/>
        </w:rPr>
        <w:t>the</w:t>
      </w:r>
      <w:r>
        <w:rPr>
          <w:i/>
          <w:spacing w:val="-8"/>
        </w:rPr>
        <w:t xml:space="preserve"> </w:t>
      </w:r>
      <w:r>
        <w:rPr>
          <w:i/>
        </w:rPr>
        <w:t>potential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</w:rPr>
        <w:t>high</w:t>
      </w:r>
      <w:r>
        <w:rPr>
          <w:i/>
          <w:spacing w:val="-11"/>
        </w:rPr>
        <w:t xml:space="preserve"> </w:t>
      </w:r>
      <w:r>
        <w:rPr>
          <w:i/>
        </w:rPr>
        <w:t>potential</w:t>
      </w:r>
      <w:r>
        <w:rPr>
          <w:i/>
          <w:spacing w:val="-8"/>
        </w:rPr>
        <w:t xml:space="preserve"> </w:t>
      </w:r>
      <w:r>
        <w:rPr>
          <w:i/>
        </w:rPr>
        <w:t>with</w:t>
      </w:r>
      <w:r>
        <w:rPr>
          <w:i/>
          <w:spacing w:val="-52"/>
        </w:rPr>
        <w:t xml:space="preserve"> </w:t>
      </w:r>
      <w:r>
        <w:rPr>
          <w:i/>
        </w:rPr>
        <w:t>an average brightness of 344.470K with average confidence of 87.18% and medium potential with</w:t>
      </w:r>
      <w:r>
        <w:rPr>
          <w:i/>
          <w:spacing w:val="1"/>
        </w:rPr>
        <w:t xml:space="preserve"> </w:t>
      </w:r>
      <w:r>
        <w:rPr>
          <w:i/>
        </w:rPr>
        <w:t>average</w:t>
      </w:r>
      <w:r>
        <w:rPr>
          <w:i/>
          <w:spacing w:val="-1"/>
        </w:rPr>
        <w:t xml:space="preserve"> </w:t>
      </w:r>
      <w:r>
        <w:rPr>
          <w:i/>
        </w:rPr>
        <w:t>brightness of</w:t>
      </w:r>
      <w:r>
        <w:rPr>
          <w:i/>
          <w:spacing w:val="1"/>
        </w:rPr>
        <w:t xml:space="preserve"> </w:t>
      </w:r>
      <w:r>
        <w:rPr>
          <w:i/>
        </w:rPr>
        <w:t>318.800K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1"/>
        </w:rPr>
        <w:t xml:space="preserve"> </w:t>
      </w:r>
      <w:r>
        <w:rPr>
          <w:i/>
        </w:rPr>
        <w:t>Average</w:t>
      </w:r>
      <w:r>
        <w:rPr>
          <w:i/>
          <w:spacing w:val="-2"/>
        </w:rPr>
        <w:t xml:space="preserve"> </w:t>
      </w:r>
      <w:r>
        <w:rPr>
          <w:i/>
        </w:rPr>
        <w:t>confidence of</w:t>
      </w:r>
      <w:r>
        <w:rPr>
          <w:i/>
          <w:spacing w:val="1"/>
        </w:rPr>
        <w:t xml:space="preserve"> </w:t>
      </w:r>
      <w:r>
        <w:rPr>
          <w:i/>
        </w:rPr>
        <w:t>58.73%.</w:t>
      </w:r>
    </w:p>
    <w:p w:rsidR="00EE79D8" w:rsidRDefault="009F0D35">
      <w:pPr>
        <w:spacing w:before="120"/>
        <w:ind w:left="142"/>
        <w:jc w:val="both"/>
        <w:rPr>
          <w:i/>
          <w:sz w:val="20"/>
        </w:rPr>
      </w:pPr>
      <w:r>
        <w:rPr>
          <w:b/>
          <w:sz w:val="20"/>
        </w:rPr>
        <w:t>Keywords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Clustering,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K-Medoids,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MODIS,Silhouette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Coefficient,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hotspot</w:t>
      </w:r>
    </w:p>
    <w:p w:rsidR="00EE79D8" w:rsidRDefault="009F0D35">
      <w:pPr>
        <w:pStyle w:val="BodyText"/>
        <w:spacing w:before="6"/>
        <w:rPr>
          <w:i/>
          <w:sz w:val="18"/>
        </w:rPr>
      </w:pPr>
      <w:r>
        <w:pict>
          <v:rect id="_x0000_s1029" style="position:absolute;margin-left:83.65pt;margin-top:12.6pt;width:456.5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EE79D8" w:rsidRDefault="00EE79D8">
      <w:pPr>
        <w:pStyle w:val="BodyText"/>
        <w:rPr>
          <w:i/>
          <w:sz w:val="20"/>
        </w:rPr>
      </w:pPr>
    </w:p>
    <w:p w:rsidR="00EE79D8" w:rsidRDefault="00EE79D8">
      <w:pPr>
        <w:pStyle w:val="BodyText"/>
        <w:rPr>
          <w:i/>
          <w:sz w:val="20"/>
        </w:rPr>
      </w:pPr>
    </w:p>
    <w:p w:rsidR="00EE79D8" w:rsidRDefault="00EE79D8">
      <w:pPr>
        <w:pStyle w:val="BodyText"/>
        <w:rPr>
          <w:i/>
          <w:sz w:val="20"/>
        </w:rPr>
      </w:pPr>
    </w:p>
    <w:p w:rsidR="00EE79D8" w:rsidRDefault="009F0D35">
      <w:pPr>
        <w:spacing w:before="1"/>
        <w:ind w:left="142"/>
        <w:rPr>
          <w:rFonts w:ascii="Cambria"/>
          <w:b/>
          <w:sz w:val="18"/>
        </w:rPr>
      </w:pPr>
      <w:r>
        <w:rPr>
          <w:rFonts w:ascii="Cambria"/>
          <w:b/>
          <w:color w:val="001F5F"/>
          <w:sz w:val="18"/>
        </w:rPr>
        <w:t>Fakultas</w:t>
      </w:r>
      <w:r>
        <w:rPr>
          <w:rFonts w:ascii="Cambria"/>
          <w:b/>
          <w:color w:val="001F5F"/>
          <w:spacing w:val="-4"/>
          <w:sz w:val="18"/>
        </w:rPr>
        <w:t xml:space="preserve"> </w:t>
      </w:r>
      <w:r>
        <w:rPr>
          <w:rFonts w:ascii="Cambria"/>
          <w:b/>
          <w:color w:val="001F5F"/>
          <w:sz w:val="18"/>
        </w:rPr>
        <w:t>Ilmu</w:t>
      </w:r>
      <w:r>
        <w:rPr>
          <w:rFonts w:ascii="Cambria"/>
          <w:b/>
          <w:color w:val="001F5F"/>
          <w:spacing w:val="-2"/>
          <w:sz w:val="18"/>
        </w:rPr>
        <w:t xml:space="preserve"> </w:t>
      </w:r>
      <w:r>
        <w:rPr>
          <w:rFonts w:ascii="Cambria"/>
          <w:b/>
          <w:color w:val="001F5F"/>
          <w:sz w:val="18"/>
        </w:rPr>
        <w:t>Komputer</w:t>
      </w:r>
    </w:p>
    <w:p w:rsidR="00EE79D8" w:rsidRDefault="009F0D35">
      <w:pPr>
        <w:tabs>
          <w:tab w:val="right" w:pos="4834"/>
        </w:tabs>
        <w:ind w:left="142"/>
        <w:rPr>
          <w:sz w:val="24"/>
        </w:rPr>
      </w:pPr>
      <w:r>
        <w:rPr>
          <w:rFonts w:ascii="Cambria"/>
          <w:b/>
          <w:color w:val="001F5F"/>
          <w:sz w:val="18"/>
        </w:rPr>
        <w:t>Universitas</w:t>
      </w:r>
      <w:r>
        <w:rPr>
          <w:rFonts w:ascii="Cambria"/>
          <w:b/>
          <w:color w:val="001F5F"/>
          <w:spacing w:val="-2"/>
          <w:sz w:val="18"/>
        </w:rPr>
        <w:t xml:space="preserve"> </w:t>
      </w:r>
      <w:r>
        <w:rPr>
          <w:rFonts w:ascii="Cambria"/>
          <w:b/>
          <w:color w:val="001F5F"/>
          <w:sz w:val="18"/>
        </w:rPr>
        <w:t>Brawijaya</w:t>
      </w:r>
      <w:r>
        <w:rPr>
          <w:rFonts w:ascii="Cambria"/>
          <w:b/>
          <w:color w:val="001F5F"/>
          <w:sz w:val="18"/>
        </w:rPr>
        <w:tab/>
      </w:r>
      <w:r>
        <w:rPr>
          <w:sz w:val="24"/>
        </w:rPr>
        <w:t>723</w:t>
      </w:r>
    </w:p>
    <w:p w:rsidR="00EE79D8" w:rsidRDefault="00EE79D8">
      <w:pPr>
        <w:rPr>
          <w:sz w:val="24"/>
        </w:rPr>
        <w:sectPr w:rsidR="00EE79D8">
          <w:headerReference w:type="default" r:id="rId13"/>
          <w:type w:val="continuous"/>
          <w:pgSz w:w="11910" w:h="16850"/>
          <w:pgMar w:top="1340" w:right="800" w:bottom="280" w:left="1560" w:header="1132" w:footer="720" w:gutter="0"/>
          <w:pgNumType w:start="1"/>
          <w:cols w:space="720"/>
        </w:sectPr>
      </w:pPr>
    </w:p>
    <w:p w:rsidR="00EE79D8" w:rsidRDefault="00EE79D8">
      <w:pPr>
        <w:pStyle w:val="BodyText"/>
        <w:rPr>
          <w:sz w:val="24"/>
        </w:rPr>
      </w:pPr>
    </w:p>
    <w:p w:rsidR="00EE79D8" w:rsidRDefault="00EE79D8">
      <w:pPr>
        <w:pStyle w:val="BodyText"/>
        <w:spacing w:before="6"/>
      </w:pPr>
    </w:p>
    <w:p w:rsidR="00EE79D8" w:rsidRDefault="009F0D35">
      <w:pPr>
        <w:pStyle w:val="Heading1"/>
        <w:numPr>
          <w:ilvl w:val="0"/>
          <w:numId w:val="9"/>
        </w:numPr>
        <w:tabs>
          <w:tab w:val="left" w:pos="502"/>
        </w:tabs>
      </w:pPr>
      <w:r>
        <w:t>PENDAHULUAN</w:t>
      </w:r>
    </w:p>
    <w:p w:rsidR="00EE79D8" w:rsidRDefault="009F0D35">
      <w:pPr>
        <w:pStyle w:val="BodyText"/>
        <w:spacing w:before="119"/>
        <w:ind w:left="142" w:right="39" w:firstLine="451"/>
        <w:jc w:val="both"/>
      </w:pPr>
      <w:r>
        <w:t>Kebakaran</w:t>
      </w:r>
      <w:r>
        <w:rPr>
          <w:spacing w:val="1"/>
        </w:rPr>
        <w:t xml:space="preserve"> </w:t>
      </w:r>
      <w:r>
        <w:t>hutan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lahan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peristiwa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internasional.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Menteri</w:t>
      </w:r>
      <w:r>
        <w:rPr>
          <w:spacing w:val="1"/>
        </w:rPr>
        <w:t xml:space="preserve"> </w:t>
      </w:r>
      <w:r>
        <w:t>Kehutanan</w:t>
      </w:r>
      <w:r>
        <w:rPr>
          <w:spacing w:val="-52"/>
        </w:rPr>
        <w:t xml:space="preserve"> </w:t>
      </w:r>
      <w:r>
        <w:t>Nomor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P.12/Menhut-II/2009,</w:t>
      </w:r>
      <w:r>
        <w:rPr>
          <w:spacing w:val="-8"/>
        </w:rPr>
        <w:t xml:space="preserve"> </w:t>
      </w:r>
      <w:r>
        <w:t>Kebakaran</w:t>
      </w:r>
      <w:r>
        <w:rPr>
          <w:spacing w:val="-4"/>
        </w:rPr>
        <w:t xml:space="preserve"> </w:t>
      </w:r>
      <w:r>
        <w:t>hutan</w:t>
      </w:r>
      <w:r>
        <w:rPr>
          <w:spacing w:val="-53"/>
        </w:rPr>
        <w:t xml:space="preserve"> </w:t>
      </w:r>
      <w:r>
        <w:t>dan lahan adalah salah satu masalah lingkungan</w:t>
      </w:r>
      <w:r>
        <w:rPr>
          <w:spacing w:val="-52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pada</w:t>
      </w:r>
      <w:r>
        <w:rPr>
          <w:spacing w:val="-52"/>
        </w:rPr>
        <w:t xml:space="preserve"> </w:t>
      </w:r>
      <w:r>
        <w:t>perekonomian,</w:t>
      </w:r>
      <w:r>
        <w:rPr>
          <w:spacing w:val="1"/>
        </w:rPr>
        <w:t xml:space="preserve"> </w:t>
      </w:r>
      <w:r>
        <w:t>ekologi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sosial.</w:t>
      </w:r>
      <w:r>
        <w:rPr>
          <w:spacing w:val="1"/>
        </w:rPr>
        <w:t xml:space="preserve"> </w:t>
      </w:r>
      <w:r>
        <w:t>Kebakaran</w:t>
      </w:r>
      <w:r>
        <w:rPr>
          <w:spacing w:val="-52"/>
        </w:rPr>
        <w:t xml:space="preserve"> </w:t>
      </w:r>
      <w:r>
        <w:t>hutan/lahan</w:t>
      </w:r>
      <w:r>
        <w:rPr>
          <w:spacing w:val="-7"/>
        </w:rPr>
        <w:t xml:space="preserve"> </w:t>
      </w:r>
      <w:r>
        <w:t>sering</w:t>
      </w:r>
      <w:r>
        <w:rPr>
          <w:spacing w:val="-8"/>
        </w:rPr>
        <w:t xml:space="preserve"> </w:t>
      </w:r>
      <w:r>
        <w:t>terjadi</w:t>
      </w:r>
      <w:r>
        <w:rPr>
          <w:spacing w:val="-6"/>
        </w:rPr>
        <w:t xml:space="preserve"> </w:t>
      </w:r>
      <w:r>
        <w:t>akibat</w:t>
      </w:r>
      <w:r>
        <w:rPr>
          <w:spacing w:val="-5"/>
        </w:rPr>
        <w:t xml:space="preserve"> </w:t>
      </w:r>
      <w:r>
        <w:t>penggunaan</w:t>
      </w:r>
      <w:r>
        <w:rPr>
          <w:spacing w:val="-6"/>
        </w:rPr>
        <w:t xml:space="preserve"> </w:t>
      </w:r>
      <w:r>
        <w:t>api</w:t>
      </w:r>
      <w:r>
        <w:rPr>
          <w:spacing w:val="-52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pembukaan</w:t>
      </w:r>
      <w:r>
        <w:rPr>
          <w:spacing w:val="1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untuk</w:t>
      </w:r>
      <w:r>
        <w:rPr>
          <w:spacing w:val="-52"/>
        </w:rPr>
        <w:t xml:space="preserve"> </w:t>
      </w:r>
      <w:r>
        <w:t>difungsikan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Hutan</w:t>
      </w:r>
      <w:r>
        <w:rPr>
          <w:spacing w:val="1"/>
        </w:rPr>
        <w:t xml:space="preserve"> </w:t>
      </w:r>
      <w:r>
        <w:t>Tanaman</w:t>
      </w:r>
      <w:r>
        <w:rPr>
          <w:spacing w:val="1"/>
        </w:rPr>
        <w:t xml:space="preserve"> </w:t>
      </w:r>
      <w:r>
        <w:t>Industr</w:t>
      </w:r>
      <w:r>
        <w:t>i</w:t>
      </w:r>
      <w:r>
        <w:rPr>
          <w:spacing w:val="1"/>
        </w:rPr>
        <w:t xml:space="preserve"> </w:t>
      </w:r>
      <w:r>
        <w:t>(HTI), perkebunan kelapa sawit, pertanian serta</w:t>
      </w:r>
      <w:r>
        <w:rPr>
          <w:spacing w:val="1"/>
        </w:rPr>
        <w:t xml:space="preserve"> </w:t>
      </w:r>
      <w:r>
        <w:t>pembalakan</w:t>
      </w:r>
      <w:r>
        <w:rPr>
          <w:spacing w:val="-1"/>
        </w:rPr>
        <w:t xml:space="preserve"> </w:t>
      </w:r>
      <w:r>
        <w:t>liar</w:t>
      </w:r>
      <w:r>
        <w:rPr>
          <w:spacing w:val="-1"/>
        </w:rPr>
        <w:t xml:space="preserve"> </w:t>
      </w:r>
      <w:r>
        <w:t>[FWI, 2013].</w:t>
      </w:r>
    </w:p>
    <w:p w:rsidR="00EE79D8" w:rsidRDefault="009F0D35">
      <w:pPr>
        <w:pStyle w:val="BodyText"/>
        <w:ind w:left="142" w:right="39" w:firstLine="451"/>
        <w:jc w:val="both"/>
      </w:pPr>
      <w:r>
        <w:t>Peristiwa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dipantau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penginderaan</w:t>
      </w:r>
      <w:r>
        <w:rPr>
          <w:spacing w:val="1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t>jauh,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satunya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satelit</w:t>
      </w:r>
      <w:r>
        <w:rPr>
          <w:spacing w:val="1"/>
        </w:rPr>
        <w:t xml:space="preserve"> </w:t>
      </w:r>
      <w:r>
        <w:t>Terra/Aqua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MODIS milik NASA [Suwarsono, dkk., 2014].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dideteksi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satelit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titik-titik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diindikasikan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panas.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</w:t>
      </w:r>
      <w:r>
        <w:rPr>
          <w:spacing w:val="-52"/>
        </w:rPr>
        <w:t xml:space="preserve"> </w:t>
      </w:r>
      <w:r>
        <w:rPr>
          <w:spacing w:val="-1"/>
        </w:rPr>
        <w:t>merupakan</w:t>
      </w:r>
      <w:r>
        <w:rPr>
          <w:spacing w:val="-14"/>
        </w:rPr>
        <w:t xml:space="preserve"> </w:t>
      </w:r>
      <w:r>
        <w:t>permukaan</w:t>
      </w:r>
      <w:r>
        <w:rPr>
          <w:spacing w:val="-15"/>
        </w:rPr>
        <w:t xml:space="preserve"> </w:t>
      </w:r>
      <w:r>
        <w:t>bumi</w:t>
      </w:r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memiliki</w:t>
      </w:r>
      <w:r>
        <w:rPr>
          <w:spacing w:val="-14"/>
        </w:rPr>
        <w:t xml:space="preserve"> </w:t>
      </w:r>
      <w:r>
        <w:t>suhu</w:t>
      </w:r>
      <w:r>
        <w:rPr>
          <w:spacing w:val="-52"/>
        </w:rPr>
        <w:t xml:space="preserve"> </w:t>
      </w:r>
      <w:r>
        <w:t>yang relatif lebih tinggi dari permukaan</w:t>
      </w:r>
      <w:r>
        <w:t xml:space="preserve"> yang</w:t>
      </w:r>
      <w:r>
        <w:rPr>
          <w:spacing w:val="1"/>
        </w:rPr>
        <w:t xml:space="preserve"> </w:t>
      </w:r>
      <w:r>
        <w:t>lainnya</w:t>
      </w:r>
      <w:r>
        <w:rPr>
          <w:spacing w:val="-1"/>
        </w:rPr>
        <w:t xml:space="preserve"> </w:t>
      </w:r>
      <w:r>
        <w:t>[Lapan, 2014].</w:t>
      </w:r>
    </w:p>
    <w:p w:rsidR="00EE79D8" w:rsidRDefault="009F0D35">
      <w:pPr>
        <w:pStyle w:val="BodyText"/>
        <w:spacing w:before="1"/>
        <w:ind w:left="142" w:right="39" w:firstLine="451"/>
        <w:jc w:val="both"/>
      </w:pPr>
      <w:r>
        <w:t>Asia Tenggara merupakan kawasan yang</w:t>
      </w:r>
      <w:r>
        <w:rPr>
          <w:spacing w:val="1"/>
        </w:rPr>
        <w:t xml:space="preserve"> </w:t>
      </w:r>
      <w:r>
        <w:t>termasuk dalam daftar wilayah - wilayah yang</w:t>
      </w:r>
      <w:r>
        <w:rPr>
          <w:spacing w:val="1"/>
        </w:rPr>
        <w:t xml:space="preserve"> </w:t>
      </w:r>
      <w:r>
        <w:t>terdeteksi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kemunculan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panas,</w:t>
      </w:r>
      <w:r>
        <w:rPr>
          <w:spacing w:val="1"/>
        </w:rPr>
        <w:t xml:space="preserve"> </w:t>
      </w:r>
      <w:r>
        <w:t>salah satunya adalah Indonesia [Tempo, 2015].</w:t>
      </w:r>
      <w:r>
        <w:rPr>
          <w:spacing w:val="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2015,</w:t>
      </w:r>
      <w:r>
        <w:rPr>
          <w:spacing w:val="-6"/>
        </w:rPr>
        <w:t xml:space="preserve"> </w:t>
      </w:r>
      <w:r>
        <w:t>tercatat</w:t>
      </w:r>
      <w:r>
        <w:rPr>
          <w:spacing w:val="-2"/>
        </w:rPr>
        <w:t xml:space="preserve"> </w:t>
      </w:r>
      <w:r>
        <w:t>259</w:t>
      </w:r>
      <w:r>
        <w:rPr>
          <w:spacing w:val="-3"/>
        </w:rPr>
        <w:t xml:space="preserve"> </w:t>
      </w:r>
      <w:r>
        <w:t>titik</w:t>
      </w:r>
      <w:r>
        <w:rPr>
          <w:spacing w:val="-6"/>
        </w:rPr>
        <w:t xml:space="preserve"> </w:t>
      </w:r>
      <w:r>
        <w:t>panas</w:t>
      </w:r>
      <w:r>
        <w:rPr>
          <w:spacing w:val="-2"/>
        </w:rPr>
        <w:t xml:space="preserve"> </w:t>
      </w:r>
      <w:r>
        <w:t>dengan</w:t>
      </w:r>
      <w:r>
        <w:rPr>
          <w:spacing w:val="-53"/>
        </w:rPr>
        <w:t xml:space="preserve"> </w:t>
      </w:r>
      <w:r>
        <w:t>selang</w:t>
      </w:r>
      <w:r>
        <w:rPr>
          <w:spacing w:val="1"/>
        </w:rPr>
        <w:t xml:space="preserve"> </w:t>
      </w:r>
      <w:r>
        <w:t>kepercayaan</w:t>
      </w:r>
      <w:r>
        <w:rPr>
          <w:spacing w:val="1"/>
        </w:rPr>
        <w:t xml:space="preserve"> </w:t>
      </w:r>
      <w:r>
        <w:t>80%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dideteksi</w:t>
      </w:r>
      <w:r>
        <w:rPr>
          <w:spacing w:val="1"/>
        </w:rPr>
        <w:t xml:space="preserve"> </w:t>
      </w:r>
      <w:r>
        <w:t>oleh</w:t>
      </w:r>
      <w:r>
        <w:rPr>
          <w:spacing w:val="-52"/>
        </w:rPr>
        <w:t xml:space="preserve"> </w:t>
      </w:r>
      <w:r>
        <w:t>satelit</w:t>
      </w:r>
      <w:r>
        <w:rPr>
          <w:spacing w:val="1"/>
        </w:rPr>
        <w:t xml:space="preserve"> </w:t>
      </w:r>
      <w:r>
        <w:t>Terra/Aqua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hutan.</w:t>
      </w:r>
      <w:r>
        <w:rPr>
          <w:spacing w:val="1"/>
        </w:rPr>
        <w:t xml:space="preserve"> </w:t>
      </w:r>
      <w:r>
        <w:t>Indonesia</w:t>
      </w:r>
      <w:r>
        <w:rPr>
          <w:spacing w:val="-13"/>
        </w:rPr>
        <w:t xml:space="preserve"> </w:t>
      </w:r>
      <w:r>
        <w:t>mengalami</w:t>
      </w:r>
      <w:r>
        <w:rPr>
          <w:spacing w:val="-12"/>
        </w:rPr>
        <w:t xml:space="preserve"> </w:t>
      </w:r>
      <w:r>
        <w:t>kerugian</w:t>
      </w:r>
      <w:r>
        <w:rPr>
          <w:spacing w:val="-12"/>
        </w:rPr>
        <w:t xml:space="preserve"> </w:t>
      </w:r>
      <w:r>
        <w:t>mencapai</w:t>
      </w:r>
      <w:r>
        <w:rPr>
          <w:spacing w:val="-12"/>
        </w:rPr>
        <w:t xml:space="preserve"> </w:t>
      </w:r>
      <w:r>
        <w:t>Rp</w:t>
      </w:r>
      <w:r>
        <w:rPr>
          <w:spacing w:val="-13"/>
        </w:rPr>
        <w:t xml:space="preserve"> </w:t>
      </w:r>
      <w:r>
        <w:t>209</w:t>
      </w:r>
      <w:r>
        <w:rPr>
          <w:spacing w:val="-52"/>
        </w:rPr>
        <w:t xml:space="preserve"> </w:t>
      </w:r>
      <w:r>
        <w:t>Triliun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terjangkitnya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penyakit</w:t>
      </w:r>
      <w:r>
        <w:rPr>
          <w:spacing w:val="1"/>
        </w:rPr>
        <w:t xml:space="preserve"> </w:t>
      </w:r>
      <w:r>
        <w:t>ISPA,</w:t>
      </w:r>
      <w:r>
        <w:rPr>
          <w:spacing w:val="1"/>
        </w:rPr>
        <w:t xml:space="preserve"> </w:t>
      </w:r>
      <w:r>
        <w:t>mata dan</w:t>
      </w:r>
      <w:r>
        <w:rPr>
          <w:spacing w:val="-1"/>
        </w:rPr>
        <w:t xml:space="preserve"> </w:t>
      </w:r>
      <w:r>
        <w:t>kulit</w:t>
      </w:r>
      <w:r>
        <w:rPr>
          <w:spacing w:val="-2"/>
        </w:rPr>
        <w:t xml:space="preserve"> </w:t>
      </w:r>
      <w:r>
        <w:t>[Kompas,</w:t>
      </w:r>
      <w:r>
        <w:rPr>
          <w:spacing w:val="-1"/>
        </w:rPr>
        <w:t xml:space="preserve"> </w:t>
      </w:r>
      <w:r>
        <w:t>2016].</w:t>
      </w:r>
    </w:p>
    <w:p w:rsidR="00EE79D8" w:rsidRDefault="009F0D35">
      <w:pPr>
        <w:pStyle w:val="BodyText"/>
        <w:ind w:left="142" w:right="38" w:firstLine="451"/>
        <w:jc w:val="both"/>
      </w:pPr>
      <w:r>
        <w:rPr>
          <w:spacing w:val="-1"/>
        </w:rPr>
        <w:t>Dampak</w:t>
      </w:r>
      <w:r>
        <w:rPr>
          <w:spacing w:val="-15"/>
        </w:rPr>
        <w:t xml:space="preserve"> </w:t>
      </w:r>
      <w:r>
        <w:t>kebakaran</w:t>
      </w:r>
      <w:r>
        <w:rPr>
          <w:spacing w:val="-14"/>
        </w:rPr>
        <w:t xml:space="preserve"> </w:t>
      </w:r>
      <w:r>
        <w:t>hutan/lahan</w:t>
      </w:r>
      <w:r>
        <w:rPr>
          <w:spacing w:val="-13"/>
        </w:rPr>
        <w:t xml:space="preserve"> </w:t>
      </w:r>
      <w:r>
        <w:t>mendorong</w:t>
      </w:r>
      <w:r>
        <w:rPr>
          <w:spacing w:val="-53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p</w:t>
      </w:r>
      <w:r>
        <w:t>ihak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pencegahan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dini.</w:t>
      </w:r>
      <w:r>
        <w:rPr>
          <w:spacing w:val="1"/>
        </w:rPr>
        <w:t xml:space="preserve"> </w:t>
      </w:r>
      <w:r>
        <w:t>Mengingat</w:t>
      </w:r>
      <w:r>
        <w:rPr>
          <w:spacing w:val="1"/>
        </w:rPr>
        <w:t xml:space="preserve"> </w:t>
      </w:r>
      <w:r>
        <w:t>bencana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diperparah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memasuki</w:t>
      </w:r>
      <w:r>
        <w:rPr>
          <w:spacing w:val="1"/>
        </w:rPr>
        <w:t xml:space="preserve"> </w:t>
      </w:r>
      <w:r>
        <w:rPr>
          <w:spacing w:val="-1"/>
        </w:rPr>
        <w:t>musim-musim</w:t>
      </w:r>
      <w:r>
        <w:rPr>
          <w:spacing w:val="-15"/>
        </w:rPr>
        <w:t xml:space="preserve"> </w:t>
      </w:r>
      <w:r>
        <w:t>kemarau.</w:t>
      </w:r>
      <w:r>
        <w:rPr>
          <w:spacing w:val="-11"/>
        </w:rPr>
        <w:t xml:space="preserve"> </w:t>
      </w:r>
      <w:r>
        <w:t>Salah</w:t>
      </w:r>
      <w:r>
        <w:rPr>
          <w:spacing w:val="-11"/>
        </w:rPr>
        <w:t xml:space="preserve"> </w:t>
      </w:r>
      <w:r>
        <w:t>satu</w:t>
      </w:r>
      <w:r>
        <w:rPr>
          <w:spacing w:val="-14"/>
        </w:rPr>
        <w:t xml:space="preserve"> </w:t>
      </w:r>
      <w:r>
        <w:t>langkah</w:t>
      </w:r>
      <w:r>
        <w:rPr>
          <w:spacing w:val="-10"/>
        </w:rPr>
        <w:t xml:space="preserve"> </w:t>
      </w:r>
      <w:r>
        <w:t>awal</w:t>
      </w:r>
      <w:r>
        <w:rPr>
          <w:spacing w:val="-5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memprakirakan</w:t>
      </w:r>
      <w:r>
        <w:rPr>
          <w:spacing w:val="1"/>
        </w:rPr>
        <w:t xml:space="preserve"> </w:t>
      </w:r>
      <w:r>
        <w:t>wilayah-wilayah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berpotensi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hutan/lahan.</w:t>
      </w:r>
      <w:r>
        <w:rPr>
          <w:spacing w:val="1"/>
        </w:rPr>
        <w:t xml:space="preserve"> </w:t>
      </w:r>
      <w:r>
        <w:t>Pemanfaatan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-5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pengelompokan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dapat diketahui potansi kebakaran hutan/lahan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pengelompokkan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56"/>
        </w:rPr>
        <w:t xml:space="preserve"> </w:t>
      </w:r>
      <w:r>
        <w:t>mengimplementasikan</w:t>
      </w:r>
      <w:r>
        <w:rPr>
          <w:spacing w:val="1"/>
        </w:rPr>
        <w:t xml:space="preserve"> </w:t>
      </w:r>
      <w:r>
        <w:t xml:space="preserve">metode </w:t>
      </w:r>
      <w:r>
        <w:rPr>
          <w:i/>
        </w:rPr>
        <w:t>clustering</w:t>
      </w:r>
      <w:r>
        <w:t>, salah satunya yaitu metode</w:t>
      </w:r>
      <w:r>
        <w:rPr>
          <w:spacing w:val="1"/>
        </w:rPr>
        <w:t xml:space="preserve"> </w:t>
      </w:r>
      <w:r>
        <w:rPr>
          <w:i/>
        </w:rPr>
        <w:t>K-Medoids</w:t>
      </w:r>
      <w:r>
        <w:t>.</w:t>
      </w:r>
    </w:p>
    <w:p w:rsidR="00EE79D8" w:rsidRDefault="009F0D35">
      <w:pPr>
        <w:pStyle w:val="BodyText"/>
        <w:spacing w:before="2"/>
        <w:ind w:left="142" w:right="39" w:firstLine="451"/>
        <w:jc w:val="both"/>
      </w:pPr>
      <w:r>
        <w:t>Penelitian</w:t>
      </w:r>
      <w:r>
        <w:rPr>
          <w:spacing w:val="-10"/>
        </w:rPr>
        <w:t xml:space="preserve"> </w:t>
      </w:r>
      <w:r>
        <w:t>sebelumnya</w:t>
      </w:r>
      <w:r>
        <w:rPr>
          <w:spacing w:val="-8"/>
        </w:rPr>
        <w:t xml:space="preserve"> </w:t>
      </w:r>
      <w:r>
        <w:t>telah</w:t>
      </w:r>
      <w:r>
        <w:rPr>
          <w:spacing w:val="-8"/>
        </w:rPr>
        <w:t xml:space="preserve"> </w:t>
      </w:r>
      <w:r>
        <w:t>dilakukan</w:t>
      </w:r>
      <w:r>
        <w:rPr>
          <w:spacing w:val="-8"/>
        </w:rPr>
        <w:t xml:space="preserve"> </w:t>
      </w:r>
      <w:r>
        <w:t>oleh</w:t>
      </w:r>
      <w:r>
        <w:rPr>
          <w:spacing w:val="-52"/>
        </w:rPr>
        <w:t xml:space="preserve"> </w:t>
      </w:r>
      <w:r>
        <w:t>Mohammad</w:t>
      </w:r>
      <w:r>
        <w:rPr>
          <w:spacing w:val="11"/>
        </w:rPr>
        <w:t xml:space="preserve"> </w:t>
      </w:r>
      <w:r>
        <w:t>Bentar</w:t>
      </w:r>
      <w:r>
        <w:rPr>
          <w:spacing w:val="12"/>
        </w:rPr>
        <w:t xml:space="preserve"> </w:t>
      </w:r>
      <w:r>
        <w:t>Cahyadarena</w:t>
      </w:r>
      <w:r>
        <w:rPr>
          <w:spacing w:val="9"/>
        </w:rPr>
        <w:t xml:space="preserve"> </w:t>
      </w:r>
      <w:r>
        <w:t>terhadap</w:t>
      </w:r>
    </w:p>
    <w:p w:rsidR="00EE79D8" w:rsidRDefault="009F0D35">
      <w:pPr>
        <w:pStyle w:val="BodyText"/>
        <w:spacing w:before="7"/>
        <w:rPr>
          <w:sz w:val="25"/>
        </w:rPr>
      </w:pPr>
      <w:r>
        <w:br w:type="column"/>
      </w:r>
    </w:p>
    <w:p w:rsidR="00EE79D8" w:rsidRDefault="009F0D35">
      <w:pPr>
        <w:ind w:left="142" w:right="327"/>
        <w:jc w:val="both"/>
      </w:pPr>
      <w:r>
        <w:t>proses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pendeteksian</w:t>
      </w:r>
      <w:r>
        <w:rPr>
          <w:spacing w:val="1"/>
        </w:rPr>
        <w:t xml:space="preserve"> </w:t>
      </w:r>
      <w:r>
        <w:t>pencilan titik panas pada tahun 2015. Penelitian</w:t>
      </w:r>
      <w:r>
        <w:rPr>
          <w:spacing w:val="-5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</w:t>
      </w:r>
      <w:r>
        <w:rPr>
          <w:i/>
          <w:spacing w:val="1"/>
        </w:rPr>
        <w:t xml:space="preserve"> </w:t>
      </w:r>
      <w:r>
        <w:rPr>
          <w:i/>
        </w:rPr>
        <w:t xml:space="preserve">Medoids </w:t>
      </w:r>
      <w:r>
        <w:t xml:space="preserve">atau </w:t>
      </w:r>
      <w:r>
        <w:rPr>
          <w:i/>
        </w:rPr>
        <w:t xml:space="preserve">PAM </w:t>
      </w:r>
      <w:r>
        <w:t xml:space="preserve">dan </w:t>
      </w:r>
      <w:r>
        <w:rPr>
          <w:i/>
        </w:rPr>
        <w:t>CLARA</w:t>
      </w:r>
      <w:r>
        <w:t>. Penelitian yang</w:t>
      </w:r>
      <w:r>
        <w:rPr>
          <w:spacing w:val="-53"/>
        </w:rPr>
        <w:t xml:space="preserve"> </w:t>
      </w:r>
      <w:r>
        <w:t>berjudul</w:t>
      </w:r>
      <w:r>
        <w:rPr>
          <w:spacing w:val="1"/>
        </w:rPr>
        <w:t xml:space="preserve"> </w:t>
      </w:r>
      <w:r>
        <w:t>“Deteksi</w:t>
      </w:r>
      <w:r>
        <w:rPr>
          <w:spacing w:val="1"/>
        </w:rPr>
        <w:t xml:space="preserve"> </w:t>
      </w:r>
      <w:r>
        <w:t>Pencilan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>Medoids</w:t>
      </w:r>
      <w:r>
        <w:t>”</w:t>
      </w:r>
      <w:r>
        <w:rPr>
          <w:spacing w:val="1"/>
        </w:rPr>
        <w:t xml:space="preserve"> </w:t>
      </w:r>
      <w:r>
        <w:t>menyebutkan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adalah data titik panas tahun 2001 hingga 2012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rPr>
          <w:i/>
        </w:rPr>
        <w:t>latitude,</w:t>
      </w:r>
      <w:r>
        <w:rPr>
          <w:i/>
          <w:spacing w:val="1"/>
        </w:rPr>
        <w:t xml:space="preserve"> </w:t>
      </w:r>
      <w:r>
        <w:rPr>
          <w:i/>
        </w:rPr>
        <w:t>longitude,</w:t>
      </w:r>
      <w:r>
        <w:rPr>
          <w:i/>
          <w:spacing w:val="1"/>
        </w:rPr>
        <w:t xml:space="preserve"> </w:t>
      </w:r>
      <w:r>
        <w:rPr>
          <w:i/>
        </w:rPr>
        <w:t>brightness,</w:t>
      </w:r>
      <w:r>
        <w:rPr>
          <w:i/>
          <w:spacing w:val="-52"/>
        </w:rPr>
        <w:t xml:space="preserve"> </w:t>
      </w:r>
      <w:r>
        <w:rPr>
          <w:i/>
        </w:rPr>
        <w:t>acq_date,</w:t>
      </w:r>
      <w:r>
        <w:rPr>
          <w:i/>
          <w:spacing w:val="1"/>
        </w:rPr>
        <w:t xml:space="preserve"> </w:t>
      </w:r>
      <w:r>
        <w:rPr>
          <w:i/>
        </w:rPr>
        <w:t>acq_time,</w:t>
      </w:r>
      <w:r>
        <w:rPr>
          <w:i/>
          <w:spacing w:val="1"/>
        </w:rPr>
        <w:t xml:space="preserve"> </w:t>
      </w:r>
      <w:r>
        <w:rPr>
          <w:i/>
        </w:rPr>
        <w:t>bright_t31</w:t>
      </w:r>
      <w:r>
        <w:rPr>
          <w:i/>
          <w:spacing w:val="1"/>
        </w:rPr>
        <w:t xml:space="preserve"> </w:t>
      </w:r>
      <w:r>
        <w:rPr>
          <w:i/>
        </w:rPr>
        <w:t>dan</w:t>
      </w:r>
      <w:r>
        <w:rPr>
          <w:i/>
          <w:spacing w:val="1"/>
        </w:rPr>
        <w:t xml:space="preserve"> </w:t>
      </w:r>
      <w:r>
        <w:rPr>
          <w:i/>
        </w:rPr>
        <w:t>frp</w:t>
      </w:r>
      <w:r>
        <w:rPr>
          <w:i/>
          <w:spacing w:val="1"/>
        </w:rPr>
        <w:t xml:space="preserve"> </w:t>
      </w:r>
      <w:r>
        <w:t>menghasilkan nilai k terbaik terhadap pencilan.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K-Medoids</w:t>
      </w:r>
      <w:r>
        <w:rPr>
          <w:i/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rPr>
          <w:i/>
        </w:rPr>
        <w:t>PAM</w:t>
      </w:r>
      <w:r>
        <w:rPr>
          <w:i/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pencilan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k=17,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CLARA</w:t>
      </w:r>
      <w:r>
        <w:rPr>
          <w:i/>
          <w:spacing w:val="1"/>
        </w:rPr>
        <w:t xml:space="preserve"> </w:t>
      </w:r>
      <w:r>
        <w:t>menghasilkan</w:t>
      </w:r>
      <w:r>
        <w:rPr>
          <w:spacing w:val="-1"/>
        </w:rPr>
        <w:t xml:space="preserve"> </w:t>
      </w:r>
      <w:r>
        <w:t>pencilan</w:t>
      </w:r>
      <w:r>
        <w:rPr>
          <w:spacing w:val="-2"/>
        </w:rPr>
        <w:t xml:space="preserve"> </w:t>
      </w:r>
      <w:r>
        <w:t>pada k=19.</w:t>
      </w:r>
    </w:p>
    <w:p w:rsidR="00EE79D8" w:rsidRDefault="009F0D35">
      <w:pPr>
        <w:pStyle w:val="BodyText"/>
        <w:ind w:left="142" w:right="326" w:firstLine="451"/>
        <w:jc w:val="both"/>
        <w:rPr>
          <w:ins w:id="1" w:author="AHMAD DENDI" w:date="2022-05-25T23:23:00Z"/>
        </w:rPr>
      </w:pPr>
      <w:commentRangeStart w:id="2"/>
      <w:r>
        <w:t>Berdasarkan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paparan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sebelumnya,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mengajukan</w:t>
      </w:r>
      <w:r>
        <w:rPr>
          <w:spacing w:val="1"/>
        </w:rPr>
        <w:t xml:space="preserve"> </w:t>
      </w:r>
      <w:r>
        <w:t>penelitian berjudul “Implementasi Metode</w:t>
      </w:r>
      <w:r>
        <w:rPr>
          <w:spacing w:val="1"/>
        </w:rPr>
        <w:t xml:space="preserve"> </w:t>
      </w:r>
      <w:r>
        <w:rPr>
          <w:i/>
        </w:rPr>
        <w:t>K-</w:t>
      </w:r>
      <w:r>
        <w:rPr>
          <w:i/>
          <w:spacing w:val="-52"/>
        </w:rPr>
        <w:t xml:space="preserve"> </w:t>
      </w:r>
      <w:r>
        <w:rPr>
          <w:i/>
          <w:spacing w:val="-1"/>
        </w:rPr>
        <w:t>Medoids</w:t>
      </w:r>
      <w:r>
        <w:rPr>
          <w:i/>
          <w:spacing w:val="-10"/>
        </w:rPr>
        <w:t xml:space="preserve"> </w:t>
      </w:r>
      <w:r>
        <w:rPr>
          <w:i/>
        </w:rPr>
        <w:t>Clustering</w:t>
      </w:r>
      <w:r>
        <w:rPr>
          <w:i/>
          <w:spacing w:val="-10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Pengelompokan</w:t>
      </w:r>
      <w:r>
        <w:rPr>
          <w:spacing w:val="-11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Potensi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Persebaran</w:t>
      </w:r>
      <w:r>
        <w:rPr>
          <w:spacing w:val="-13"/>
        </w:rPr>
        <w:t xml:space="preserve"> </w:t>
      </w:r>
      <w:r>
        <w:t>Titik</w:t>
      </w:r>
      <w:r>
        <w:rPr>
          <w:spacing w:val="-13"/>
        </w:rPr>
        <w:t xml:space="preserve"> </w:t>
      </w:r>
      <w:r>
        <w:t>Panas</w:t>
      </w:r>
      <w:r>
        <w:rPr>
          <w:spacing w:val="-9"/>
        </w:rPr>
        <w:t xml:space="preserve"> </w:t>
      </w:r>
      <w:r>
        <w:t>(</w:t>
      </w:r>
      <w:r>
        <w:rPr>
          <w:i/>
        </w:rPr>
        <w:t>Hotspot</w:t>
      </w:r>
      <w:r>
        <w:t>)”</w:t>
      </w:r>
      <w:r>
        <w:rPr>
          <w:spacing w:val="-10"/>
        </w:rPr>
        <w:t xml:space="preserve"> </w:t>
      </w:r>
      <w:r>
        <w:t>sebagai</w:t>
      </w:r>
      <w:r>
        <w:rPr>
          <w:spacing w:val="-10"/>
        </w:rPr>
        <w:t xml:space="preserve"> </w:t>
      </w:r>
      <w:r>
        <w:t>solusi</w:t>
      </w:r>
      <w:r>
        <w:rPr>
          <w:spacing w:val="-52"/>
        </w:rPr>
        <w:t xml:space="preserve"> </w:t>
      </w:r>
      <w:r>
        <w:t>agar memudahkan dalam mengetahui wilayah-</w:t>
      </w:r>
      <w:r>
        <w:rPr>
          <w:spacing w:val="1"/>
        </w:rPr>
        <w:t xml:space="preserve"> </w:t>
      </w:r>
      <w:r>
        <w:t>wilayah yang memiliki potensi tinggi terjadinya</w:t>
      </w:r>
      <w:r>
        <w:rPr>
          <w:spacing w:val="-52"/>
        </w:rPr>
        <w:t xml:space="preserve"> </w:t>
      </w:r>
      <w:r>
        <w:t>kebakaran</w:t>
      </w:r>
      <w:r>
        <w:rPr>
          <w:spacing w:val="-9"/>
        </w:rPr>
        <w:t xml:space="preserve"> </w:t>
      </w:r>
      <w:r>
        <w:t>hutan/lahan</w:t>
      </w:r>
      <w:r>
        <w:rPr>
          <w:spacing w:val="-8"/>
        </w:rPr>
        <w:t xml:space="preserve"> </w:t>
      </w:r>
      <w:r>
        <w:t>sehingga</w:t>
      </w:r>
      <w:r>
        <w:rPr>
          <w:spacing w:val="-9"/>
        </w:rPr>
        <w:t xml:space="preserve"> </w:t>
      </w:r>
      <w:r>
        <w:t>dapat</w:t>
      </w:r>
      <w:r>
        <w:rPr>
          <w:spacing w:val="-9"/>
        </w:rPr>
        <w:t xml:space="preserve"> </w:t>
      </w:r>
      <w:r>
        <w:t>dilakukan</w:t>
      </w:r>
      <w:r>
        <w:rPr>
          <w:spacing w:val="-53"/>
        </w:rPr>
        <w:t xml:space="preserve"> </w:t>
      </w:r>
      <w:r>
        <w:t>penanggulangan</w:t>
      </w:r>
      <w:r>
        <w:rPr>
          <w:spacing w:val="-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dini.</w:t>
      </w:r>
      <w:commentRangeEnd w:id="2"/>
      <w:r w:rsidR="00615465">
        <w:rPr>
          <w:rStyle w:val="CommentReference"/>
        </w:rPr>
        <w:commentReference w:id="2"/>
      </w:r>
    </w:p>
    <w:p w:rsidR="00615465" w:rsidRDefault="00615465">
      <w:pPr>
        <w:pStyle w:val="BodyText"/>
        <w:ind w:left="142" w:right="326" w:firstLine="451"/>
        <w:jc w:val="both"/>
        <w:rPr>
          <w:ins w:id="3" w:author="AHMAD DENDI" w:date="2022-05-25T23:23:00Z"/>
        </w:rPr>
      </w:pPr>
    </w:p>
    <w:p w:rsidR="00615465" w:rsidRDefault="00615465" w:rsidP="00615465">
      <w:pPr>
        <w:pStyle w:val="BodyText"/>
        <w:ind w:left="142" w:right="326"/>
        <w:pPrChange w:id="4" w:author="AHMAD DENDI" w:date="2022-05-25T23:24:00Z">
          <w:pPr>
            <w:pStyle w:val="BodyText"/>
            <w:ind w:left="142" w:right="326" w:firstLine="451"/>
            <w:jc w:val="both"/>
          </w:pPr>
        </w:pPrChange>
      </w:pPr>
      <w:ins w:id="5" w:author="AHMAD DENDI" w:date="2022-05-25T23:24:00Z">
        <w:r>
          <w:t>1.</w:t>
        </w:r>
      </w:ins>
      <w:ins w:id="6" w:author="AHMAD DENDI" w:date="2022-05-25T23:23:00Z">
        <w:r>
          <w:t>Metode penelitian</w:t>
        </w:r>
      </w:ins>
    </w:p>
    <w:p w:rsidR="00EE79D8" w:rsidRDefault="00EE79D8">
      <w:pPr>
        <w:pStyle w:val="BodyText"/>
        <w:rPr>
          <w:sz w:val="21"/>
        </w:rPr>
      </w:pPr>
    </w:p>
    <w:p w:rsidR="00EE79D8" w:rsidRDefault="009F0D35">
      <w:pPr>
        <w:pStyle w:val="Heading1"/>
        <w:numPr>
          <w:ilvl w:val="0"/>
          <w:numId w:val="9"/>
        </w:numPr>
        <w:tabs>
          <w:tab w:val="left" w:pos="503"/>
        </w:tabs>
        <w:ind w:hanging="361"/>
        <w:jc w:val="both"/>
      </w:pPr>
      <w:r>
        <w:t>TINJAUAN</w:t>
      </w:r>
      <w:r>
        <w:rPr>
          <w:spacing w:val="-3"/>
        </w:rPr>
        <w:t xml:space="preserve"> </w:t>
      </w:r>
      <w:r>
        <w:t>PUSTAKA</w:t>
      </w:r>
    </w:p>
    <w:p w:rsidR="00EE79D8" w:rsidRDefault="00EE79D8">
      <w:pPr>
        <w:pStyle w:val="BodyText"/>
        <w:spacing w:before="9"/>
        <w:rPr>
          <w:b/>
          <w:sz w:val="20"/>
        </w:rPr>
      </w:pPr>
      <w:bookmarkStart w:id="7" w:name="_GoBack"/>
      <w:bookmarkEnd w:id="7"/>
    </w:p>
    <w:p w:rsidR="00EE79D8" w:rsidRDefault="009F0D35">
      <w:pPr>
        <w:pStyle w:val="ListParagraph"/>
        <w:numPr>
          <w:ilvl w:val="1"/>
          <w:numId w:val="9"/>
        </w:numPr>
        <w:tabs>
          <w:tab w:val="left" w:pos="570"/>
        </w:tabs>
        <w:jc w:val="both"/>
        <w:rPr>
          <w:b/>
        </w:rPr>
      </w:pPr>
      <w:r>
        <w:rPr>
          <w:b/>
        </w:rPr>
        <w:t>Kebakaran</w:t>
      </w:r>
      <w:r>
        <w:rPr>
          <w:b/>
          <w:spacing w:val="-3"/>
        </w:rPr>
        <w:t xml:space="preserve"> </w:t>
      </w:r>
      <w:r>
        <w:rPr>
          <w:b/>
        </w:rPr>
        <w:t>Hutan/Lahan</w:t>
      </w:r>
    </w:p>
    <w:p w:rsidR="00EE79D8" w:rsidRDefault="009F0D35">
      <w:pPr>
        <w:pStyle w:val="BodyText"/>
        <w:spacing w:before="119"/>
        <w:ind w:left="142" w:right="327" w:firstLine="427"/>
        <w:jc w:val="both"/>
      </w:pPr>
      <w:r>
        <w:t>Kebakaran</w:t>
      </w:r>
      <w:r>
        <w:rPr>
          <w:spacing w:val="1"/>
        </w:rPr>
        <w:t xml:space="preserve"> </w:t>
      </w:r>
      <w:r>
        <w:t>hutan</w:t>
      </w:r>
      <w:r>
        <w:rPr>
          <w:spacing w:val="1"/>
        </w:rPr>
        <w:t xml:space="preserve"> </w:t>
      </w:r>
      <w:r>
        <w:t>didefinisikan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pembakaran yang tidak tertahan dan menyebar</w:t>
      </w:r>
      <w:r>
        <w:rPr>
          <w:spacing w:val="1"/>
        </w:rPr>
        <w:t xml:space="preserve"> </w:t>
      </w:r>
      <w:r>
        <w:t>secara bebas serta mengkonsumsi bahan bakar</w:t>
      </w:r>
      <w:r>
        <w:rPr>
          <w:spacing w:val="1"/>
        </w:rPr>
        <w:t xml:space="preserve"> </w:t>
      </w:r>
      <w:r>
        <w:t>yang ada dihutan [Brown A.A, 1973]. Dilihat</w:t>
      </w:r>
      <w:r>
        <w:rPr>
          <w:spacing w:val="1"/>
        </w:rPr>
        <w:t xml:space="preserve"> </w:t>
      </w:r>
      <w:r>
        <w:t>dari bahan bakar dan perjalanan api, kebakaran</w:t>
      </w:r>
      <w:r>
        <w:rPr>
          <w:spacing w:val="1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digolongkan</w:t>
      </w:r>
      <w:r>
        <w:rPr>
          <w:spacing w:val="1"/>
        </w:rPr>
        <w:t xml:space="preserve"> </w:t>
      </w:r>
      <w:r>
        <w:t>dalam 3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[davis,</w:t>
      </w:r>
      <w:r>
        <w:rPr>
          <w:spacing w:val="1"/>
        </w:rPr>
        <w:t xml:space="preserve"> </w:t>
      </w:r>
      <w:r>
        <w:t>1959],</w:t>
      </w:r>
      <w:r>
        <w:rPr>
          <w:spacing w:val="-1"/>
        </w:rPr>
        <w:t xml:space="preserve"> </w:t>
      </w:r>
      <w:r>
        <w:t>yaitu</w:t>
      </w:r>
      <w:r>
        <w:rPr>
          <w:spacing w:val="-3"/>
        </w:rPr>
        <w:t xml:space="preserve"> </w:t>
      </w:r>
      <w:r>
        <w:t>:</w:t>
      </w:r>
    </w:p>
    <w:p w:rsidR="00EE79D8" w:rsidRDefault="009F0D35">
      <w:pPr>
        <w:pStyle w:val="ListParagraph"/>
        <w:numPr>
          <w:ilvl w:val="0"/>
          <w:numId w:val="8"/>
        </w:numPr>
        <w:tabs>
          <w:tab w:val="left" w:pos="566"/>
          <w:tab w:val="left" w:pos="567"/>
        </w:tabs>
        <w:spacing w:before="1"/>
        <w:ind w:right="328"/>
      </w:pPr>
      <w:r>
        <w:t>Kebakaran Bawah (</w:t>
      </w:r>
      <w:r>
        <w:rPr>
          <w:i/>
        </w:rPr>
        <w:t>Ground Fire)</w:t>
      </w:r>
      <w:r>
        <w:rPr>
          <w:i/>
          <w:spacing w:val="1"/>
        </w:rPr>
        <w:t xml:space="preserve"> </w:t>
      </w:r>
      <w:r>
        <w:t>Kebakaran</w:t>
      </w:r>
      <w:r>
        <w:rPr>
          <w:spacing w:val="18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membakar</w:t>
      </w:r>
      <w:r>
        <w:rPr>
          <w:spacing w:val="18"/>
        </w:rPr>
        <w:t xml:space="preserve"> </w:t>
      </w:r>
      <w:r>
        <w:t>bahan-bahan</w:t>
      </w:r>
      <w:r>
        <w:rPr>
          <w:spacing w:val="-52"/>
        </w:rPr>
        <w:t xml:space="preserve"> </w:t>
      </w:r>
      <w:r>
        <w:t>organic</w:t>
      </w:r>
      <w:r>
        <w:rPr>
          <w:spacing w:val="-13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membusuk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terdapat</w:t>
      </w:r>
      <w:r>
        <w:rPr>
          <w:spacing w:val="-10"/>
        </w:rPr>
        <w:t xml:space="preserve"> </w:t>
      </w:r>
      <w:r>
        <w:t>pada</w:t>
      </w:r>
      <w:r>
        <w:rPr>
          <w:spacing w:val="-52"/>
        </w:rPr>
        <w:t xml:space="preserve"> </w:t>
      </w:r>
      <w:r>
        <w:t>permukaan.</w:t>
      </w:r>
    </w:p>
    <w:p w:rsidR="00EE79D8" w:rsidRDefault="009F0D35">
      <w:pPr>
        <w:pStyle w:val="ListParagraph"/>
        <w:numPr>
          <w:ilvl w:val="0"/>
          <w:numId w:val="8"/>
        </w:numPr>
        <w:tabs>
          <w:tab w:val="left" w:pos="567"/>
        </w:tabs>
        <w:spacing w:before="1"/>
        <w:ind w:right="329"/>
      </w:pPr>
      <w:r>
        <w:t>Kebakaran Permukaan (</w:t>
      </w:r>
      <w:r>
        <w:rPr>
          <w:i/>
        </w:rPr>
        <w:t>Surface Fire</w:t>
      </w:r>
      <w:r>
        <w:t>)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membakar</w:t>
      </w:r>
      <w:r>
        <w:rPr>
          <w:spacing w:val="1"/>
        </w:rPr>
        <w:t xml:space="preserve"> </w:t>
      </w:r>
      <w:r>
        <w:t>serasah</w:t>
      </w:r>
      <w:r>
        <w:rPr>
          <w:spacing w:val="1"/>
        </w:rPr>
        <w:t xml:space="preserve"> </w:t>
      </w:r>
      <w:r>
        <w:t>dan</w:t>
      </w:r>
      <w:r>
        <w:rPr>
          <w:spacing w:val="-52"/>
        </w:rPr>
        <w:t xml:space="preserve"> </w:t>
      </w:r>
      <w:r>
        <w:t>tumbuhan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terdapat pada</w:t>
      </w:r>
      <w:r>
        <w:rPr>
          <w:spacing w:val="-1"/>
        </w:rPr>
        <w:t xml:space="preserve"> </w:t>
      </w:r>
      <w:r>
        <w:t>lantai</w:t>
      </w:r>
      <w:r>
        <w:rPr>
          <w:spacing w:val="1"/>
        </w:rPr>
        <w:t xml:space="preserve"> </w:t>
      </w:r>
      <w:r>
        <w:t>hutan.</w:t>
      </w:r>
    </w:p>
    <w:p w:rsidR="00EE79D8" w:rsidRDefault="009F0D35">
      <w:pPr>
        <w:pStyle w:val="ListParagraph"/>
        <w:numPr>
          <w:ilvl w:val="0"/>
          <w:numId w:val="8"/>
        </w:numPr>
        <w:tabs>
          <w:tab w:val="left" w:pos="566"/>
          <w:tab w:val="left" w:pos="567"/>
        </w:tabs>
        <w:spacing w:line="252" w:lineRule="exact"/>
        <w:ind w:hanging="361"/>
      </w:pPr>
      <w:r>
        <w:t>Kebakaran</w:t>
      </w:r>
      <w:r>
        <w:rPr>
          <w:spacing w:val="-1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(</w:t>
      </w:r>
      <w:r>
        <w:rPr>
          <w:i/>
        </w:rPr>
        <w:t>Crown Fire</w:t>
      </w:r>
      <w:r>
        <w:t>)</w:t>
      </w:r>
    </w:p>
    <w:p w:rsidR="00EE79D8" w:rsidRDefault="009F0D35">
      <w:pPr>
        <w:pStyle w:val="BodyText"/>
        <w:ind w:left="566" w:right="331"/>
        <w:jc w:val="both"/>
      </w:pPr>
      <w:r>
        <w:t>Kebakaran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permukaan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menjalar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arah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pohon.</w:t>
      </w:r>
    </w:p>
    <w:p w:rsidR="00EE79D8" w:rsidRDefault="00EE79D8">
      <w:pPr>
        <w:pStyle w:val="BodyText"/>
        <w:spacing w:before="9"/>
        <w:rPr>
          <w:sz w:val="20"/>
        </w:rPr>
      </w:pPr>
    </w:p>
    <w:p w:rsidR="00EE79D8" w:rsidRDefault="009F0D35">
      <w:pPr>
        <w:pStyle w:val="Heading2"/>
        <w:numPr>
          <w:ilvl w:val="1"/>
          <w:numId w:val="9"/>
        </w:numPr>
        <w:tabs>
          <w:tab w:val="left" w:pos="570"/>
          <w:tab w:val="left" w:pos="2044"/>
          <w:tab w:val="left" w:pos="3622"/>
        </w:tabs>
        <w:ind w:right="328"/>
        <w:jc w:val="both"/>
      </w:pPr>
      <w:r>
        <w:t>Moderate</w:t>
      </w:r>
      <w:r>
        <w:tab/>
        <w:t>Resolution</w:t>
      </w:r>
      <w:r>
        <w:tab/>
        <w:t>Imaging</w:t>
      </w:r>
      <w:r>
        <w:rPr>
          <w:spacing w:val="-53"/>
        </w:rPr>
        <w:t xml:space="preserve"> </w:t>
      </w:r>
      <w:r>
        <w:t>Spectroradiometer</w:t>
      </w:r>
      <w:r>
        <w:rPr>
          <w:spacing w:val="-3"/>
        </w:rPr>
        <w:t xml:space="preserve"> </w:t>
      </w:r>
      <w:r>
        <w:t>(MODIS)</w:t>
      </w:r>
    </w:p>
    <w:p w:rsidR="00EE79D8" w:rsidRDefault="009F0D35">
      <w:pPr>
        <w:pStyle w:val="BodyText"/>
        <w:spacing w:before="123"/>
        <w:ind w:left="142" w:right="327" w:firstLine="427"/>
        <w:jc w:val="both"/>
      </w:pPr>
      <w:r>
        <w:t>MODIS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satelit</w:t>
      </w:r>
      <w:r>
        <w:rPr>
          <w:spacing w:val="1"/>
        </w:rPr>
        <w:t xml:space="preserve"> </w:t>
      </w:r>
      <w:r>
        <w:t>Terra (EOS AM-1) dan satelit Aqua (EOS PM-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NASA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permukaan</w:t>
      </w:r>
      <w:r>
        <w:rPr>
          <w:spacing w:val="1"/>
        </w:rPr>
        <w:t xml:space="preserve"> </w:t>
      </w:r>
      <w:r>
        <w:t>bumi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suhu</w:t>
      </w:r>
      <w:r>
        <w:rPr>
          <w:spacing w:val="1"/>
        </w:rPr>
        <w:t xml:space="preserve"> </w:t>
      </w:r>
      <w:r>
        <w:lastRenderedPageBreak/>
        <w:t>permukaan</w:t>
      </w:r>
      <w:r>
        <w:rPr>
          <w:spacing w:val="37"/>
        </w:rPr>
        <w:t xml:space="preserve"> </w:t>
      </w:r>
      <w:r>
        <w:t>tanah</w:t>
      </w:r>
      <w:r>
        <w:rPr>
          <w:spacing w:val="37"/>
        </w:rPr>
        <w:t xml:space="preserve"> </w:t>
      </w:r>
      <w:r>
        <w:t>dan</w:t>
      </w:r>
      <w:r>
        <w:rPr>
          <w:spacing w:val="37"/>
        </w:rPr>
        <w:t xml:space="preserve"> </w:t>
      </w:r>
      <w:r>
        <w:t>laut,</w:t>
      </w:r>
      <w:r>
        <w:rPr>
          <w:spacing w:val="37"/>
        </w:rPr>
        <w:t xml:space="preserve"> </w:t>
      </w:r>
      <w:r>
        <w:t>indeks</w:t>
      </w:r>
      <w:r>
        <w:rPr>
          <w:spacing w:val="38"/>
        </w:rPr>
        <w:t xml:space="preserve"> </w:t>
      </w:r>
      <w:r>
        <w:t>vegetasi,</w:t>
      </w:r>
    </w:p>
    <w:p w:rsidR="00EE79D8" w:rsidRDefault="00EE79D8">
      <w:pPr>
        <w:jc w:val="both"/>
        <w:sectPr w:rsidR="00EE79D8">
          <w:headerReference w:type="default" r:id="rId14"/>
          <w:footerReference w:type="default" r:id="rId15"/>
          <w:pgSz w:w="11910" w:h="16850"/>
          <w:pgMar w:top="1400" w:right="800" w:bottom="920" w:left="1560" w:header="1142" w:footer="729" w:gutter="0"/>
          <w:pgNumType w:start="724"/>
          <w:cols w:num="2" w:space="720" w:equalWidth="0">
            <w:col w:w="4437" w:space="383"/>
            <w:col w:w="4730"/>
          </w:cols>
        </w:sectPr>
      </w:pPr>
    </w:p>
    <w:p w:rsidR="00EE79D8" w:rsidRDefault="00EE79D8">
      <w:pPr>
        <w:pStyle w:val="BodyText"/>
        <w:spacing w:before="8"/>
        <w:rPr>
          <w:sz w:val="17"/>
        </w:rPr>
      </w:pPr>
    </w:p>
    <w:p w:rsidR="00EE79D8" w:rsidRDefault="00EE79D8">
      <w:pPr>
        <w:rPr>
          <w:sz w:val="17"/>
        </w:rPr>
        <w:sectPr w:rsidR="00EE79D8">
          <w:pgSz w:w="11910" w:h="16850"/>
          <w:pgMar w:top="1400" w:right="800" w:bottom="920" w:left="1560" w:header="1142" w:footer="729" w:gutter="0"/>
          <w:cols w:space="720"/>
        </w:sectPr>
      </w:pPr>
    </w:p>
    <w:p w:rsidR="00EE79D8" w:rsidRDefault="009F0D35">
      <w:pPr>
        <w:pStyle w:val="BodyText"/>
        <w:spacing w:before="91"/>
        <w:ind w:left="142" w:right="38"/>
        <w:jc w:val="both"/>
      </w:pPr>
      <w:r>
        <w:lastRenderedPageBreak/>
        <w:t>tutupan</w:t>
      </w:r>
      <w:r>
        <w:rPr>
          <w:spacing w:val="1"/>
        </w:rPr>
        <w:t xml:space="preserve"> </w:t>
      </w:r>
      <w:r>
        <w:t>permukaan</w:t>
      </w:r>
      <w:r>
        <w:rPr>
          <w:spacing w:val="1"/>
        </w:rPr>
        <w:t xml:space="preserve"> </w:t>
      </w:r>
      <w:r>
        <w:t>lahan,</w:t>
      </w:r>
      <w:r>
        <w:rPr>
          <w:spacing w:val="1"/>
        </w:rPr>
        <w:t xml:space="preserve"> </w:t>
      </w:r>
      <w:r>
        <w:t>kebakaran</w:t>
      </w:r>
      <w:r>
        <w:rPr>
          <w:spacing w:val="-52"/>
        </w:rPr>
        <w:t xml:space="preserve"> </w:t>
      </w:r>
      <w:r>
        <w:rPr>
          <w:spacing w:val="-1"/>
        </w:rPr>
        <w:t>hutan/lahan,</w:t>
      </w:r>
      <w:r>
        <w:rPr>
          <w:spacing w:val="-13"/>
        </w:rPr>
        <w:t xml:space="preserve"> </w:t>
      </w:r>
      <w:r>
        <w:t>gunung</w:t>
      </w:r>
      <w:r>
        <w:rPr>
          <w:spacing w:val="-15"/>
        </w:rPr>
        <w:t xml:space="preserve"> </w:t>
      </w:r>
      <w:r>
        <w:t>berapi,</w:t>
      </w:r>
      <w:r>
        <w:rPr>
          <w:spacing w:val="-15"/>
        </w:rPr>
        <w:t xml:space="preserve"> </w:t>
      </w:r>
      <w:r>
        <w:t>awan,</w:t>
      </w:r>
      <w:r>
        <w:rPr>
          <w:spacing w:val="-13"/>
        </w:rPr>
        <w:t xml:space="preserve"> </w:t>
      </w:r>
      <w:r>
        <w:t>aerosol,</w:t>
      </w:r>
      <w:r>
        <w:rPr>
          <w:spacing w:val="-13"/>
        </w:rPr>
        <w:t xml:space="preserve"> </w:t>
      </w:r>
      <w:r>
        <w:t>profil</w:t>
      </w:r>
      <w:r>
        <w:rPr>
          <w:spacing w:val="-52"/>
        </w:rPr>
        <w:t xml:space="preserve"> </w:t>
      </w:r>
      <w:r>
        <w:t>suhu</w:t>
      </w:r>
      <w:r>
        <w:rPr>
          <w:spacing w:val="-6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uap</w:t>
      </w:r>
      <w:r>
        <w:rPr>
          <w:spacing w:val="-6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[ESA,</w:t>
      </w:r>
      <w:r>
        <w:rPr>
          <w:spacing w:val="-7"/>
        </w:rPr>
        <w:t xml:space="preserve"> </w:t>
      </w:r>
      <w:r>
        <w:t>2015].</w:t>
      </w:r>
      <w:r>
        <w:rPr>
          <w:spacing w:val="-6"/>
        </w:rPr>
        <w:t xml:space="preserve"> </w:t>
      </w:r>
      <w:r>
        <w:t>MODIS</w:t>
      </w:r>
      <w:r>
        <w:rPr>
          <w:spacing w:val="-4"/>
        </w:rPr>
        <w:t xml:space="preserve"> </w:t>
      </w:r>
      <w:r>
        <w:t>memiliki</w:t>
      </w:r>
      <w:r>
        <w:rPr>
          <w:spacing w:val="-53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mengindikasikan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kebakaran.</w:t>
      </w:r>
      <w:r>
        <w:rPr>
          <w:spacing w:val="1"/>
        </w:rPr>
        <w:t xml:space="preserve"> </w:t>
      </w:r>
      <w:r>
        <w:t>Deteksi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kontekstual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emisi</w:t>
      </w:r>
      <w:r>
        <w:rPr>
          <w:spacing w:val="1"/>
        </w:rPr>
        <w:t xml:space="preserve"> </w:t>
      </w:r>
      <w:r>
        <w:t>dariradiasi</w:t>
      </w:r>
      <w:r>
        <w:rPr>
          <w:spacing w:val="1"/>
        </w:rPr>
        <w:t xml:space="preserve"> </w:t>
      </w:r>
      <w:r>
        <w:t>inframerah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 xml:space="preserve">kebakaran. MODIS memanfaatkan </w:t>
      </w:r>
      <w:r>
        <w:rPr>
          <w:i/>
        </w:rPr>
        <w:t xml:space="preserve">band </w:t>
      </w:r>
      <w:r>
        <w:t>21/22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band</w:t>
      </w:r>
      <w:r>
        <w:rPr>
          <w:i/>
          <w:spacing w:val="1"/>
        </w:rPr>
        <w:t xml:space="preserve"> </w:t>
      </w:r>
      <w:r>
        <w:t>31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mendeteksi</w:t>
      </w:r>
      <w:r>
        <w:rPr>
          <w:spacing w:val="1"/>
        </w:rPr>
        <w:t xml:space="preserve"> </w:t>
      </w:r>
      <w:r>
        <w:t>lokasi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distribusi titik</w:t>
      </w:r>
      <w:r>
        <w:rPr>
          <w:spacing w:val="-3"/>
        </w:rPr>
        <w:t xml:space="preserve"> </w:t>
      </w:r>
      <w:r>
        <w:t>panas.</w:t>
      </w:r>
    </w:p>
    <w:p w:rsidR="00EE79D8" w:rsidRDefault="00EE79D8">
      <w:pPr>
        <w:pStyle w:val="BodyText"/>
        <w:spacing w:before="9"/>
        <w:rPr>
          <w:sz w:val="20"/>
        </w:rPr>
      </w:pPr>
    </w:p>
    <w:p w:rsidR="00EE79D8" w:rsidRDefault="009F0D35">
      <w:pPr>
        <w:pStyle w:val="ListParagraph"/>
        <w:numPr>
          <w:ilvl w:val="1"/>
          <w:numId w:val="9"/>
        </w:numPr>
        <w:tabs>
          <w:tab w:val="left" w:pos="570"/>
        </w:tabs>
        <w:jc w:val="both"/>
        <w:rPr>
          <w:b/>
        </w:rPr>
      </w:pPr>
      <w:r>
        <w:rPr>
          <w:b/>
        </w:rPr>
        <w:t>Titik</w:t>
      </w:r>
      <w:r>
        <w:rPr>
          <w:b/>
          <w:spacing w:val="-3"/>
        </w:rPr>
        <w:t xml:space="preserve"> </w:t>
      </w:r>
      <w:r>
        <w:rPr>
          <w:b/>
        </w:rPr>
        <w:t>Panas</w:t>
      </w:r>
      <w:r>
        <w:rPr>
          <w:b/>
          <w:spacing w:val="-2"/>
        </w:rPr>
        <w:t xml:space="preserve"> </w:t>
      </w:r>
      <w:r>
        <w:rPr>
          <w:b/>
        </w:rPr>
        <w:t>(</w:t>
      </w:r>
      <w:r>
        <w:rPr>
          <w:b/>
          <w:i/>
        </w:rPr>
        <w:t>Hotspot</w:t>
      </w:r>
      <w:r>
        <w:rPr>
          <w:b/>
        </w:rPr>
        <w:t>)</w:t>
      </w:r>
    </w:p>
    <w:p w:rsidR="00EE79D8" w:rsidRDefault="009F0D35">
      <w:pPr>
        <w:pStyle w:val="BodyText"/>
        <w:spacing w:before="122"/>
        <w:ind w:left="142" w:right="39" w:firstLine="427"/>
        <w:jc w:val="both"/>
      </w:pPr>
      <w:r>
        <w:t>Titik</w:t>
      </w:r>
      <w:r>
        <w:rPr>
          <w:spacing w:val="1"/>
        </w:rPr>
        <w:t xml:space="preserve"> </w:t>
      </w:r>
      <w:r>
        <w:t>panas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sutu</w:t>
      </w:r>
      <w:r>
        <w:rPr>
          <w:spacing w:val="1"/>
        </w:rPr>
        <w:t xml:space="preserve"> </w:t>
      </w:r>
      <w:r>
        <w:t>indikator</w:t>
      </w:r>
      <w:r>
        <w:rPr>
          <w:spacing w:val="1"/>
        </w:rPr>
        <w:t xml:space="preserve"> </w:t>
      </w:r>
      <w:r>
        <w:t>penyebab terjadinya kebakaran hutan, dimana</w:t>
      </w:r>
      <w:r>
        <w:rPr>
          <w:spacing w:val="1"/>
        </w:rPr>
        <w:t xml:space="preserve"> </w:t>
      </w:r>
      <w:r>
        <w:t>suhu</w:t>
      </w:r>
      <w:r>
        <w:rPr>
          <w:spacing w:val="1"/>
        </w:rPr>
        <w:t xml:space="preserve"> </w:t>
      </w:r>
      <w:r>
        <w:t>permukaan</w:t>
      </w:r>
      <w:r>
        <w:rPr>
          <w:spacing w:val="1"/>
        </w:rPr>
        <w:t xml:space="preserve"> </w:t>
      </w:r>
      <w:r>
        <w:t>relatif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dibandingkan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suhu</w:t>
      </w:r>
      <w:r>
        <w:rPr>
          <w:spacing w:val="1"/>
        </w:rPr>
        <w:t xml:space="preserve"> </w:t>
      </w:r>
      <w:r>
        <w:t>disekitarnya</w:t>
      </w:r>
      <w:r>
        <w:rPr>
          <w:spacing w:val="1"/>
        </w:rPr>
        <w:t xml:space="preserve"> </w:t>
      </w:r>
      <w:r>
        <w:t>[LAPAN,</w:t>
      </w:r>
      <w:r>
        <w:rPr>
          <w:spacing w:val="1"/>
        </w:rPr>
        <w:t xml:space="preserve"> </w:t>
      </w:r>
      <w:r>
        <w:t>2014].</w:t>
      </w:r>
      <w:r>
        <w:rPr>
          <w:spacing w:val="1"/>
        </w:rPr>
        <w:t xml:space="preserve"> </w:t>
      </w:r>
      <w:r>
        <w:t>Suhu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suhu</w:t>
      </w:r>
      <w:r>
        <w:rPr>
          <w:spacing w:val="1"/>
        </w:rPr>
        <w:t xml:space="preserve"> </w:t>
      </w:r>
      <w:r>
        <w:t>kecerahan</w:t>
      </w:r>
      <w:r>
        <w:rPr>
          <w:spacing w:val="1"/>
        </w:rPr>
        <w:t xml:space="preserve"> </w:t>
      </w:r>
      <w:r>
        <w:t>(</w:t>
      </w:r>
      <w:r>
        <w:rPr>
          <w:i/>
        </w:rPr>
        <w:t>brightness</w:t>
      </w:r>
      <w:r>
        <w:rPr>
          <w:i/>
          <w:spacing w:val="1"/>
        </w:rPr>
        <w:t xml:space="preserve"> </w:t>
      </w:r>
      <w:r>
        <w:rPr>
          <w:i/>
        </w:rPr>
        <w:t>temperature</w:t>
      </w:r>
      <w:r>
        <w:t>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ditangkap</w:t>
      </w:r>
      <w:r>
        <w:rPr>
          <w:spacing w:val="1"/>
        </w:rPr>
        <w:t xml:space="preserve"> </w:t>
      </w:r>
      <w:r>
        <w:t>oleh</w:t>
      </w:r>
      <w:r>
        <w:rPr>
          <w:spacing w:val="-52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satelit.</w:t>
      </w:r>
      <w:r>
        <w:rPr>
          <w:spacing w:val="-11"/>
        </w:rPr>
        <w:t xml:space="preserve"> </w:t>
      </w:r>
      <w:r>
        <w:t>Satelit</w:t>
      </w:r>
      <w:r>
        <w:rPr>
          <w:spacing w:val="-12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mengidentifikasi</w:t>
      </w:r>
      <w:r>
        <w:rPr>
          <w:spacing w:val="-52"/>
        </w:rPr>
        <w:t xml:space="preserve"> </w:t>
      </w:r>
      <w:r>
        <w:t>suatu piksel sebagai hotspot apabila suatu piksel</w:t>
      </w:r>
      <w:r>
        <w:rPr>
          <w:spacing w:val="-52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suhu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ambang</w:t>
      </w:r>
      <w:r>
        <w:rPr>
          <w:spacing w:val="1"/>
        </w:rPr>
        <w:t xml:space="preserve"> </w:t>
      </w:r>
      <w:r>
        <w:t>batas.</w:t>
      </w:r>
      <w:r>
        <w:rPr>
          <w:spacing w:val="1"/>
        </w:rPr>
        <w:t xml:space="preserve"> </w:t>
      </w:r>
      <w:r>
        <w:t>Ambang</w:t>
      </w:r>
      <w:r>
        <w:rPr>
          <w:spacing w:val="-52"/>
        </w:rPr>
        <w:t xml:space="preserve"> </w:t>
      </w:r>
      <w:r>
        <w:t>batas</w:t>
      </w:r>
      <w:r>
        <w:rPr>
          <w:spacing w:val="-9"/>
        </w:rPr>
        <w:t xml:space="preserve"> </w:t>
      </w:r>
      <w:r>
        <w:t>suhu</w:t>
      </w:r>
      <w:r>
        <w:rPr>
          <w:spacing w:val="-9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diidentifikasi</w:t>
      </w:r>
      <w:r>
        <w:rPr>
          <w:spacing w:val="-10"/>
        </w:rPr>
        <w:t xml:space="preserve"> </w:t>
      </w:r>
      <w:r>
        <w:t>sebagai</w:t>
      </w:r>
      <w:r>
        <w:rPr>
          <w:spacing w:val="-13"/>
        </w:rPr>
        <w:t xml:space="preserve"> </w:t>
      </w:r>
      <w:r>
        <w:t>titik</w:t>
      </w:r>
      <w:r>
        <w:rPr>
          <w:spacing w:val="-11"/>
        </w:rPr>
        <w:t xml:space="preserve"> </w:t>
      </w:r>
      <w:r>
        <w:t>panas</w:t>
      </w:r>
      <w:r>
        <w:rPr>
          <w:spacing w:val="-52"/>
        </w:rPr>
        <w:t xml:space="preserve"> </w:t>
      </w:r>
      <w:r>
        <w:t>yaitu apabila mencapai</w:t>
      </w:r>
      <w:r>
        <w:rPr>
          <w:spacing w:val="1"/>
        </w:rPr>
        <w:t xml:space="preserve"> </w:t>
      </w:r>
      <w:r>
        <w:t>&gt;330</w:t>
      </w:r>
      <w:r>
        <w:rPr>
          <w:vertAlign w:val="superscript"/>
        </w:rPr>
        <w:t>0</w:t>
      </w:r>
      <w:r>
        <w:t>K [Roswintiarti,</w:t>
      </w:r>
      <w:r>
        <w:rPr>
          <w:spacing w:val="1"/>
        </w:rPr>
        <w:t xml:space="preserve"> </w:t>
      </w:r>
      <w:r>
        <w:t>2016].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</w:t>
      </w:r>
      <w:r>
        <w:rPr>
          <w:spacing w:val="1"/>
        </w:rPr>
        <w:t xml:space="preserve"> </w:t>
      </w:r>
      <w:r>
        <w:t>(</w:t>
      </w:r>
      <w:r>
        <w:rPr>
          <w:i/>
        </w:rPr>
        <w:t>hotspot</w:t>
      </w:r>
      <w:r>
        <w:t>)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mendeteksi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hutan. Atribut pada MODIS yang digunakan di</w:t>
      </w:r>
      <w:r>
        <w:rPr>
          <w:spacing w:val="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penelitian yaitu</w:t>
      </w:r>
      <w:r>
        <w:rPr>
          <w:spacing w:val="-3"/>
        </w:rPr>
        <w:t xml:space="preserve"> </w:t>
      </w:r>
      <w:r>
        <w:t>[NASA,</w:t>
      </w:r>
      <w:r>
        <w:rPr>
          <w:spacing w:val="-1"/>
        </w:rPr>
        <w:t xml:space="preserve"> </w:t>
      </w:r>
      <w:r>
        <w:t>2015]:</w:t>
      </w:r>
    </w:p>
    <w:p w:rsidR="00EE79D8" w:rsidRDefault="009F0D35">
      <w:pPr>
        <w:pStyle w:val="ListParagraph"/>
        <w:numPr>
          <w:ilvl w:val="0"/>
          <w:numId w:val="7"/>
        </w:numPr>
        <w:tabs>
          <w:tab w:val="left" w:pos="570"/>
        </w:tabs>
        <w:ind w:right="38"/>
        <w:jc w:val="both"/>
      </w:pPr>
      <w:r>
        <w:rPr>
          <w:i/>
        </w:rPr>
        <w:t>Latitude,</w:t>
      </w:r>
      <w:r>
        <w:rPr>
          <w:i/>
          <w:spacing w:val="-7"/>
        </w:rPr>
        <w:t xml:space="preserve"> </w:t>
      </w:r>
      <w:r>
        <w:t>garis</w:t>
      </w:r>
      <w:r>
        <w:rPr>
          <w:spacing w:val="-5"/>
        </w:rPr>
        <w:t xml:space="preserve"> </w:t>
      </w:r>
      <w:r>
        <w:t>lintang</w:t>
      </w:r>
      <w:r>
        <w:rPr>
          <w:spacing w:val="-9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khatulistiwa</w:t>
      </w:r>
      <w:r>
        <w:rPr>
          <w:spacing w:val="-6"/>
        </w:rPr>
        <w:t xml:space="preserve"> </w:t>
      </w:r>
      <w:r>
        <w:t>(0</w:t>
      </w:r>
      <w:r>
        <w:rPr>
          <w:vertAlign w:val="superscript"/>
        </w:rPr>
        <w:t>0</w:t>
      </w:r>
      <w:r>
        <w:t>)</w:t>
      </w:r>
      <w:r>
        <w:rPr>
          <w:spacing w:val="-53"/>
        </w:rPr>
        <w:t xml:space="preserve"> </w:t>
      </w:r>
      <w:r>
        <w:t>ke</w:t>
      </w:r>
      <w:r>
        <w:rPr>
          <w:spacing w:val="-8"/>
        </w:rPr>
        <w:t xml:space="preserve"> </w:t>
      </w:r>
      <w:r>
        <w:t>kutub</w:t>
      </w:r>
      <w:r>
        <w:rPr>
          <w:spacing w:val="-7"/>
        </w:rPr>
        <w:t xml:space="preserve"> </w:t>
      </w:r>
      <w:r>
        <w:t>selatan,</w:t>
      </w:r>
      <w:r>
        <w:rPr>
          <w:spacing w:val="-9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khatulistiwa</w:t>
      </w:r>
      <w:r>
        <w:rPr>
          <w:spacing w:val="-8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t>kutub</w:t>
      </w:r>
      <w:r>
        <w:rPr>
          <w:spacing w:val="-52"/>
        </w:rPr>
        <w:t xml:space="preserve"> </w:t>
      </w:r>
      <w:r>
        <w:t>utara.</w:t>
      </w:r>
    </w:p>
    <w:p w:rsidR="00EE79D8" w:rsidRDefault="009F0D35">
      <w:pPr>
        <w:pStyle w:val="ListParagraph"/>
        <w:numPr>
          <w:ilvl w:val="0"/>
          <w:numId w:val="7"/>
        </w:numPr>
        <w:tabs>
          <w:tab w:val="left" w:pos="570"/>
        </w:tabs>
        <w:ind w:right="43"/>
        <w:jc w:val="both"/>
      </w:pPr>
      <w:r>
        <w:rPr>
          <w:i/>
        </w:rPr>
        <w:t>Longitude</w:t>
      </w:r>
      <w:r>
        <w:t>, garis bujur</w:t>
      </w:r>
      <w:r>
        <w:rPr>
          <w:spacing w:val="1"/>
        </w:rPr>
        <w:t xml:space="preserve"> </w:t>
      </w:r>
      <w:r>
        <w:t>dimana merupakan</w:t>
      </w:r>
      <w:r>
        <w:rPr>
          <w:spacing w:val="1"/>
        </w:rPr>
        <w:t xml:space="preserve"> </w:t>
      </w:r>
      <w:r>
        <w:t>garis</w:t>
      </w:r>
      <w:r>
        <w:rPr>
          <w:spacing w:val="-1"/>
        </w:rPr>
        <w:t xml:space="preserve"> </w:t>
      </w:r>
      <w:r>
        <w:rPr>
          <w:i/>
        </w:rPr>
        <w:t xml:space="preserve">horizontal </w:t>
      </w:r>
      <w:r>
        <w:t>dari</w:t>
      </w:r>
      <w:r>
        <w:rPr>
          <w:spacing w:val="-3"/>
        </w:rPr>
        <w:t xml:space="preserve"> </w:t>
      </w:r>
      <w:r>
        <w:t>garis</w:t>
      </w:r>
      <w:r>
        <w:rPr>
          <w:spacing w:val="-1"/>
        </w:rPr>
        <w:t xml:space="preserve"> </w:t>
      </w:r>
      <w:r>
        <w:t>khatulistiwa.</w:t>
      </w:r>
    </w:p>
    <w:p w:rsidR="00EE79D8" w:rsidRDefault="009F0D35">
      <w:pPr>
        <w:pStyle w:val="ListParagraph"/>
        <w:numPr>
          <w:ilvl w:val="0"/>
          <w:numId w:val="7"/>
        </w:numPr>
        <w:tabs>
          <w:tab w:val="left" w:pos="570"/>
        </w:tabs>
        <w:ind w:right="38"/>
        <w:jc w:val="both"/>
      </w:pPr>
      <w:r>
        <w:rPr>
          <w:i/>
        </w:rPr>
        <w:t>Confidence</w:t>
      </w:r>
      <w:r>
        <w:t>,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kepercayaan</w:t>
      </w:r>
      <w:r>
        <w:rPr>
          <w:spacing w:val="1"/>
        </w:rPr>
        <w:t xml:space="preserve"> </w:t>
      </w:r>
      <w:r>
        <w:t>kualitas</w:t>
      </w:r>
      <w:r>
        <w:rPr>
          <w:spacing w:val="-52"/>
        </w:rPr>
        <w:t xml:space="preserve"> </w:t>
      </w:r>
      <w:r>
        <w:t>hotspot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skala</w:t>
      </w:r>
      <w:r>
        <w:rPr>
          <w:spacing w:val="1"/>
        </w:rPr>
        <w:t xml:space="preserve"> </w:t>
      </w:r>
      <w:r>
        <w:t>0%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100%.</w:t>
      </w:r>
      <w:r>
        <w:rPr>
          <w:spacing w:val="1"/>
        </w:rPr>
        <w:t xml:space="preserve"> </w:t>
      </w:r>
      <w:r>
        <w:rPr>
          <w:i/>
        </w:rPr>
        <w:t>Confidence</w:t>
      </w:r>
      <w:r>
        <w:rPr>
          <w:i/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tingkat</w:t>
      </w:r>
      <w:r>
        <w:rPr>
          <w:spacing w:val="-52"/>
        </w:rPr>
        <w:t xml:space="preserve"> </w:t>
      </w:r>
      <w:r>
        <w:t xml:space="preserve">kepercayaan dimana </w:t>
      </w:r>
      <w:r>
        <w:rPr>
          <w:i/>
        </w:rPr>
        <w:t xml:space="preserve">hotspot </w:t>
      </w:r>
      <w:r>
        <w:t>yang dipantau</w:t>
      </w:r>
      <w:r>
        <w:rPr>
          <w:spacing w:val="-52"/>
        </w:rPr>
        <w:t xml:space="preserve"> </w:t>
      </w:r>
      <w:r>
        <w:t>oleh satelit merupakan kejadian k</w:t>
      </w:r>
      <w:r>
        <w:t>ebakaran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sebenernya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lapangan.</w:t>
      </w:r>
      <w:r>
        <w:rPr>
          <w:spacing w:val="1"/>
        </w:rPr>
        <w:t xml:space="preserve"> </w:t>
      </w:r>
      <w:r>
        <w:t>Semakin tinggi selang kepercayaan, maka</w:t>
      </w:r>
      <w:r>
        <w:rPr>
          <w:spacing w:val="1"/>
        </w:rPr>
        <w:t xml:space="preserve"> </w:t>
      </w:r>
      <w:r>
        <w:t xml:space="preserve">semakin tinggi pula potensi bahwa </w:t>
      </w:r>
      <w:r>
        <w:rPr>
          <w:i/>
        </w:rPr>
        <w:t>hotspot</w:t>
      </w:r>
      <w:r>
        <w:rPr>
          <w:i/>
          <w:spacing w:val="1"/>
        </w:rPr>
        <w:t xml:space="preserve"> </w:t>
      </w:r>
      <w:r>
        <w:t>benar-benar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hutan</w:t>
      </w:r>
      <w:r>
        <w:rPr>
          <w:spacing w:val="1"/>
        </w:rPr>
        <w:t xml:space="preserve"> </w:t>
      </w:r>
      <w:r>
        <w:t>atau lahan yang terjadi. Berikut tingkatan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hotspo</w:t>
      </w:r>
      <w:r>
        <w:t>t</w:t>
      </w:r>
      <w:r>
        <w:rPr>
          <w:spacing w:val="-1"/>
        </w:rPr>
        <w:t xml:space="preserve"> </w:t>
      </w:r>
      <w:r>
        <w:t>ditujukkan</w:t>
      </w:r>
      <w:r>
        <w:rPr>
          <w:spacing w:val="-3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1.</w:t>
      </w:r>
    </w:p>
    <w:p w:rsidR="00EE79D8" w:rsidRDefault="009F0D35">
      <w:pPr>
        <w:pStyle w:val="ListParagraph"/>
        <w:numPr>
          <w:ilvl w:val="0"/>
          <w:numId w:val="7"/>
        </w:numPr>
        <w:tabs>
          <w:tab w:val="left" w:pos="570"/>
        </w:tabs>
        <w:ind w:right="40"/>
        <w:jc w:val="both"/>
      </w:pPr>
      <w:r>
        <w:rPr>
          <w:i/>
        </w:rPr>
        <w:t xml:space="preserve">Brightness Temperature, </w:t>
      </w:r>
      <w:r>
        <w:t>ukuran deskriptif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pancaran radiasi dalam bentuk suhu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dipancarkan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atmosfer</w:t>
      </w:r>
      <w:r>
        <w:rPr>
          <w:spacing w:val="1"/>
        </w:rPr>
        <w:t xml:space="preserve"> </w:t>
      </w:r>
      <w:r>
        <w:t>bumi.</w:t>
      </w:r>
      <w:r>
        <w:rPr>
          <w:spacing w:val="1"/>
        </w:rPr>
        <w:t xml:space="preserve"> </w:t>
      </w:r>
      <w:r>
        <w:t>Brightness</w:t>
      </w:r>
      <w:r>
        <w:rPr>
          <w:spacing w:val="1"/>
        </w:rPr>
        <w:t xml:space="preserve"> </w:t>
      </w:r>
      <w:r>
        <w:t>temperatur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citra</w:t>
      </w:r>
      <w:r>
        <w:rPr>
          <w:spacing w:val="1"/>
        </w:rPr>
        <w:t xml:space="preserve"> </w:t>
      </w:r>
      <w:r>
        <w:rPr>
          <w:spacing w:val="-1"/>
        </w:rPr>
        <w:t>penginderaan</w:t>
      </w:r>
      <w:r>
        <w:rPr>
          <w:spacing w:val="-14"/>
        </w:rPr>
        <w:t xml:space="preserve"> </w:t>
      </w:r>
      <w:r>
        <w:t>jarak</w:t>
      </w:r>
      <w:r>
        <w:rPr>
          <w:spacing w:val="-15"/>
        </w:rPr>
        <w:t xml:space="preserve"> </w:t>
      </w:r>
      <w:r>
        <w:t>jauh</w:t>
      </w:r>
      <w:r>
        <w:rPr>
          <w:spacing w:val="-10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deteksi</w:t>
      </w:r>
      <w:r>
        <w:rPr>
          <w:spacing w:val="-9"/>
        </w:rPr>
        <w:t xml:space="preserve"> </w:t>
      </w:r>
      <w:r>
        <w:t>dari</w:t>
      </w:r>
      <w:r>
        <w:rPr>
          <w:spacing w:val="-53"/>
        </w:rPr>
        <w:t xml:space="preserve"> </w:t>
      </w:r>
      <w:r>
        <w:t>lokasi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diukur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satuan</w:t>
      </w:r>
      <w:r>
        <w:rPr>
          <w:spacing w:val="1"/>
        </w:rPr>
        <w:t xml:space="preserve"> </w:t>
      </w:r>
      <w:r>
        <w:t>ukur</w:t>
      </w:r>
      <w:r>
        <w:rPr>
          <w:spacing w:val="-1"/>
        </w:rPr>
        <w:t xml:space="preserve"> </w:t>
      </w:r>
      <w:r>
        <w:t>kelvin.</w:t>
      </w:r>
    </w:p>
    <w:p w:rsidR="00EE79D8" w:rsidRDefault="009F0D35">
      <w:pPr>
        <w:pStyle w:val="ListParagraph"/>
        <w:numPr>
          <w:ilvl w:val="0"/>
          <w:numId w:val="7"/>
        </w:numPr>
        <w:tabs>
          <w:tab w:val="left" w:pos="572"/>
        </w:tabs>
        <w:spacing w:before="91"/>
        <w:ind w:left="571" w:right="326"/>
        <w:jc w:val="both"/>
      </w:pPr>
      <w:r>
        <w:rPr>
          <w:i/>
        </w:rPr>
        <w:br w:type="column"/>
      </w:r>
      <w:r>
        <w:rPr>
          <w:i/>
        </w:rPr>
        <w:lastRenderedPageBreak/>
        <w:t>FRP</w:t>
      </w:r>
      <w:r>
        <w:rPr>
          <w:i/>
          <w:spacing w:val="1"/>
        </w:rPr>
        <w:t xml:space="preserve"> </w:t>
      </w:r>
      <w:r>
        <w:rPr>
          <w:i/>
        </w:rPr>
        <w:t>(Fire</w:t>
      </w:r>
      <w:r>
        <w:rPr>
          <w:i/>
          <w:spacing w:val="1"/>
        </w:rPr>
        <w:t xml:space="preserve"> </w:t>
      </w:r>
      <w:r>
        <w:rPr>
          <w:i/>
        </w:rPr>
        <w:t>Radiative</w:t>
      </w:r>
      <w:r>
        <w:rPr>
          <w:i/>
          <w:spacing w:val="1"/>
        </w:rPr>
        <w:t xml:space="preserve"> </w:t>
      </w:r>
      <w:r>
        <w:rPr>
          <w:i/>
        </w:rPr>
        <w:t>Power),</w:t>
      </w:r>
      <w:r>
        <w:rPr>
          <w:i/>
          <w:spacing w:val="1"/>
        </w:rPr>
        <w:t xml:space="preserve"> </w:t>
      </w:r>
      <w:r>
        <w:t>menggambarkan</w:t>
      </w:r>
      <w:r>
        <w:rPr>
          <w:spacing w:val="-13"/>
        </w:rPr>
        <w:t xml:space="preserve"> </w:t>
      </w:r>
      <w:r>
        <w:t>kekuatan</w:t>
      </w:r>
      <w:r>
        <w:rPr>
          <w:spacing w:val="-12"/>
        </w:rPr>
        <w:t xml:space="preserve"> </w:t>
      </w:r>
      <w:r>
        <w:t>radiasi</w:t>
      </w:r>
      <w:r>
        <w:rPr>
          <w:spacing w:val="-10"/>
        </w:rPr>
        <w:t xml:space="preserve"> </w:t>
      </w:r>
      <w:r>
        <w:t>piksel</w:t>
      </w:r>
      <w:r>
        <w:rPr>
          <w:spacing w:val="-11"/>
        </w:rPr>
        <w:t xml:space="preserve"> </w:t>
      </w:r>
      <w:r>
        <w:t>api</w:t>
      </w:r>
      <w:r>
        <w:rPr>
          <w:spacing w:val="-5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diintegrasi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MW</w:t>
      </w:r>
      <w:r>
        <w:rPr>
          <w:spacing w:val="1"/>
        </w:rPr>
        <w:t xml:space="preserve"> </w:t>
      </w:r>
      <w:r>
        <w:t>(</w:t>
      </w:r>
      <w:r>
        <w:rPr>
          <w:i/>
        </w:rPr>
        <w:t>MegaWats</w:t>
      </w:r>
      <w:r>
        <w:t>).</w:t>
      </w:r>
      <w:r>
        <w:rPr>
          <w:spacing w:val="1"/>
        </w:rPr>
        <w:t xml:space="preserve"> </w:t>
      </w:r>
      <w:r>
        <w:rPr>
          <w:i/>
        </w:rPr>
        <w:t>FRP</w:t>
      </w:r>
      <w:r>
        <w:rPr>
          <w:i/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informasi</w:t>
      </w:r>
      <w:r>
        <w:rPr>
          <w:spacing w:val="-52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radiasi</w:t>
      </w:r>
      <w:r>
        <w:rPr>
          <w:spacing w:val="1"/>
        </w:rPr>
        <w:t xml:space="preserve"> </w:t>
      </w:r>
      <w:r>
        <w:t>panas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terdeteksi.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radiasi</w:t>
      </w:r>
      <w:r>
        <w:rPr>
          <w:spacing w:val="1"/>
        </w:rPr>
        <w:t xml:space="preserve"> </w:t>
      </w:r>
      <w:r>
        <w:t>energi</w:t>
      </w:r>
      <w:r>
        <w:rPr>
          <w:spacing w:val="1"/>
        </w:rPr>
        <w:t xml:space="preserve"> </w:t>
      </w:r>
      <w:r>
        <w:t>panas</w:t>
      </w:r>
      <w:r>
        <w:rPr>
          <w:spacing w:val="1"/>
        </w:rPr>
        <w:t xml:space="preserve"> </w:t>
      </w:r>
      <w:r>
        <w:t>dibebaskan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satuan</w:t>
      </w:r>
      <w:r>
        <w:rPr>
          <w:spacing w:val="-8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(</w:t>
      </w:r>
      <w:r>
        <w:rPr>
          <w:i/>
        </w:rPr>
        <w:t>FRP</w:t>
      </w:r>
      <w:r>
        <w:t>)</w:t>
      </w:r>
      <w:r>
        <w:rPr>
          <w:spacing w:val="-5"/>
        </w:rPr>
        <w:t xml:space="preserve"> </w:t>
      </w:r>
      <w:r>
        <w:t>dimana</w:t>
      </w:r>
      <w:r>
        <w:rPr>
          <w:spacing w:val="-52"/>
        </w:rPr>
        <w:t xml:space="preserve"> </w:t>
      </w:r>
      <w:r>
        <w:t>diduga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bakar yang</w:t>
      </w:r>
      <w:r>
        <w:rPr>
          <w:spacing w:val="-2"/>
        </w:rPr>
        <w:t xml:space="preserve"> </w:t>
      </w:r>
      <w:r>
        <w:t>dikonsumsi.</w:t>
      </w:r>
    </w:p>
    <w:p w:rsidR="00EE79D8" w:rsidRDefault="009F0D35">
      <w:pPr>
        <w:spacing w:before="183"/>
        <w:ind w:left="474" w:right="660"/>
        <w:jc w:val="center"/>
        <w:rPr>
          <w:sz w:val="20"/>
        </w:rPr>
      </w:pPr>
      <w:r>
        <w:rPr>
          <w:b/>
          <w:sz w:val="20"/>
        </w:rPr>
        <w:t xml:space="preserve">Tabel 1. </w:t>
      </w:r>
      <w:r>
        <w:rPr>
          <w:sz w:val="20"/>
        </w:rPr>
        <w:t>Makna Selang Kepercayaan Dalam</w:t>
      </w:r>
      <w:r>
        <w:rPr>
          <w:spacing w:val="-48"/>
          <w:sz w:val="20"/>
        </w:rPr>
        <w:t xml:space="preserve"> </w:t>
      </w:r>
      <w:r>
        <w:rPr>
          <w:sz w:val="20"/>
        </w:rPr>
        <w:t>Informasi</w:t>
      </w:r>
      <w:r>
        <w:rPr>
          <w:spacing w:val="-2"/>
          <w:sz w:val="20"/>
        </w:rPr>
        <w:t xml:space="preserve"> </w:t>
      </w:r>
      <w:r>
        <w:rPr>
          <w:sz w:val="20"/>
        </w:rPr>
        <w:t>Hotspot</w:t>
      </w:r>
    </w:p>
    <w:p w:rsidR="00EE79D8" w:rsidRDefault="009F0D35">
      <w:pPr>
        <w:pStyle w:val="BodyText"/>
        <w:spacing w:before="6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4179817</wp:posOffset>
            </wp:positionH>
            <wp:positionV relativeFrom="paragraph">
              <wp:posOffset>123689</wp:posOffset>
            </wp:positionV>
            <wp:extent cx="2661162" cy="995362"/>
            <wp:effectExtent l="0" t="0" r="0" b="0"/>
            <wp:wrapTopAndBottom/>
            <wp:docPr id="1" name="image1.jpeg" descr="2017-0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162" cy="995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9D8" w:rsidRDefault="00EE79D8">
      <w:pPr>
        <w:pStyle w:val="BodyText"/>
        <w:spacing w:before="3"/>
        <w:rPr>
          <w:sz w:val="24"/>
        </w:rPr>
      </w:pPr>
    </w:p>
    <w:p w:rsidR="00EE79D8" w:rsidRDefault="009F0D35">
      <w:pPr>
        <w:pStyle w:val="Heading1"/>
        <w:numPr>
          <w:ilvl w:val="1"/>
          <w:numId w:val="9"/>
        </w:numPr>
        <w:tabs>
          <w:tab w:val="left" w:pos="572"/>
        </w:tabs>
        <w:ind w:left="571"/>
        <w:jc w:val="both"/>
      </w:pPr>
      <w:r>
        <w:t>Data Mining</w:t>
      </w:r>
    </w:p>
    <w:p w:rsidR="00EE79D8" w:rsidRDefault="009F0D35">
      <w:pPr>
        <w:pStyle w:val="BodyText"/>
        <w:spacing w:before="122"/>
        <w:ind w:left="144" w:right="328" w:firstLine="427"/>
        <w:jc w:val="both"/>
      </w:pP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analitik</w:t>
      </w:r>
      <w:r>
        <w:rPr>
          <w:spacing w:val="1"/>
        </w:rPr>
        <w:t xml:space="preserve"> </w:t>
      </w:r>
      <w:r>
        <w:t>yang</w:t>
      </w:r>
      <w:r>
        <w:rPr>
          <w:spacing w:val="-52"/>
        </w:rPr>
        <w:t xml:space="preserve"> </w:t>
      </w:r>
      <w:r>
        <w:t>dirancang untuk memeriksa sejumlah data yang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rPr>
          <w:spacing w:val="-1"/>
        </w:rPr>
        <w:t>tersembunyi</w:t>
      </w:r>
      <w:r>
        <w:rPr>
          <w:spacing w:val="-13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berharga</w:t>
      </w:r>
      <w:r>
        <w:rPr>
          <w:spacing w:val="-13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konsisten</w:t>
      </w:r>
      <w:r>
        <w:rPr>
          <w:spacing w:val="-13"/>
        </w:rPr>
        <w:t xml:space="preserve"> </w:t>
      </w:r>
      <w:r>
        <w:t>[Florin</w:t>
      </w:r>
      <w:r>
        <w:rPr>
          <w:spacing w:val="-53"/>
        </w:rPr>
        <w:t xml:space="preserve"> </w:t>
      </w:r>
      <w:r>
        <w:t>G,</w:t>
      </w:r>
      <w:r>
        <w:rPr>
          <w:spacing w:val="-4"/>
        </w:rPr>
        <w:t xml:space="preserve"> </w:t>
      </w:r>
      <w:r>
        <w:t>2011].</w:t>
      </w:r>
      <w:r>
        <w:rPr>
          <w:spacing w:val="-6"/>
        </w:rPr>
        <w:t xml:space="preserve"> </w:t>
      </w:r>
      <w:r>
        <w:t>Tujuan</w:t>
      </w:r>
      <w:r>
        <w:rPr>
          <w:spacing w:val="-2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mining</w:t>
      </w:r>
      <w:r>
        <w:rPr>
          <w:spacing w:val="-6"/>
        </w:rPr>
        <w:t xml:space="preserve"> </w:t>
      </w:r>
      <w:r>
        <w:t>yaitu</w:t>
      </w:r>
      <w:r>
        <w:rPr>
          <w:spacing w:val="-3"/>
        </w:rPr>
        <w:t xml:space="preserve"> </w:t>
      </w:r>
      <w:r>
        <w:t>mencari</w:t>
      </w:r>
      <w:r>
        <w:rPr>
          <w:spacing w:val="-53"/>
        </w:rPr>
        <w:t xml:space="preserve"> </w:t>
      </w:r>
      <w:r>
        <w:t>trend atau pola yang diinginkan dalam database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pengambilan</w:t>
      </w:r>
      <w:r>
        <w:rPr>
          <w:spacing w:val="-52"/>
        </w:rPr>
        <w:t xml:space="preserve"> </w:t>
      </w:r>
      <w:r>
        <w:t>keputusan</w:t>
      </w:r>
      <w:r>
        <w:rPr>
          <w:spacing w:val="-13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waktu</w:t>
      </w:r>
      <w:r>
        <w:rPr>
          <w:spacing w:val="-12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datang.</w:t>
      </w:r>
      <w:r>
        <w:rPr>
          <w:spacing w:val="-13"/>
        </w:rPr>
        <w:t xml:space="preserve"> </w:t>
      </w:r>
      <w:r>
        <w:t>Berikut</w:t>
      </w:r>
      <w:r>
        <w:rPr>
          <w:spacing w:val="-52"/>
        </w:rPr>
        <w:t xml:space="preserve"> </w:t>
      </w:r>
      <w:r>
        <w:t>Gambar 2.1 menunjukkan proses data mining</w:t>
      </w:r>
      <w:r>
        <w:rPr>
          <w:spacing w:val="1"/>
        </w:rPr>
        <w:t xml:space="preserve"> </w:t>
      </w:r>
      <w:r>
        <w:t>dalam penemuan pengetahuan berulang dalam</w:t>
      </w:r>
      <w:r>
        <w:rPr>
          <w:spacing w:val="1"/>
        </w:rPr>
        <w:t xml:space="preserve"> </w:t>
      </w:r>
      <w:r>
        <w:t>database.</w:t>
      </w:r>
    </w:p>
    <w:p w:rsidR="00EE79D8" w:rsidRDefault="009F0D35">
      <w:pPr>
        <w:pStyle w:val="BodyText"/>
        <w:spacing w:before="4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4140200</wp:posOffset>
            </wp:positionH>
            <wp:positionV relativeFrom="paragraph">
              <wp:posOffset>115461</wp:posOffset>
            </wp:positionV>
            <wp:extent cx="2750118" cy="1417796"/>
            <wp:effectExtent l="0" t="0" r="0" b="0"/>
            <wp:wrapTopAndBottom/>
            <wp:docPr id="3" name="image2.png" descr="http://2.bp.blogspot.com/-V6x4C1qH_hk/UBJccrDMzeI/AAAAAAAAAFQ/HbmmNrBfGQk/s400/k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118" cy="141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9D8" w:rsidRDefault="009F0D35">
      <w:pPr>
        <w:spacing w:before="80"/>
        <w:ind w:left="257" w:right="444"/>
        <w:jc w:val="center"/>
        <w:rPr>
          <w:sz w:val="20"/>
        </w:rPr>
      </w:pPr>
      <w:r>
        <w:rPr>
          <w:b/>
          <w:sz w:val="20"/>
        </w:rPr>
        <w:t xml:space="preserve">Gambar 1. </w:t>
      </w:r>
      <w:r>
        <w:rPr>
          <w:sz w:val="20"/>
        </w:rPr>
        <w:t>Proses Data Mining Dalam Penemuan</w:t>
      </w:r>
      <w:r>
        <w:rPr>
          <w:spacing w:val="-47"/>
          <w:sz w:val="20"/>
        </w:rPr>
        <w:t xml:space="preserve"> </w:t>
      </w:r>
      <w:r>
        <w:rPr>
          <w:sz w:val="20"/>
        </w:rPr>
        <w:t>Pengetahuan</w:t>
      </w:r>
      <w:r>
        <w:rPr>
          <w:spacing w:val="-2"/>
          <w:sz w:val="20"/>
        </w:rPr>
        <w:t xml:space="preserve"> </w:t>
      </w: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</w:p>
    <w:p w:rsidR="00EE79D8" w:rsidRDefault="00EE79D8">
      <w:pPr>
        <w:pStyle w:val="BodyText"/>
        <w:spacing w:before="9"/>
        <w:rPr>
          <w:sz w:val="20"/>
        </w:rPr>
      </w:pPr>
    </w:p>
    <w:p w:rsidR="00EE79D8" w:rsidRDefault="009F0D35">
      <w:pPr>
        <w:pStyle w:val="Heading2"/>
        <w:numPr>
          <w:ilvl w:val="1"/>
          <w:numId w:val="9"/>
        </w:numPr>
        <w:tabs>
          <w:tab w:val="left" w:pos="572"/>
        </w:tabs>
        <w:ind w:left="571"/>
        <w:jc w:val="both"/>
      </w:pPr>
      <w:r>
        <w:t>Clustering</w:t>
      </w:r>
    </w:p>
    <w:p w:rsidR="00EE79D8" w:rsidRDefault="009F0D35">
      <w:pPr>
        <w:pStyle w:val="BodyText"/>
        <w:spacing w:before="122"/>
        <w:ind w:left="144" w:right="326" w:firstLine="427"/>
        <w:jc w:val="both"/>
      </w:pP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merupak</w:t>
      </w:r>
      <w:r>
        <w:t>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pengelompokkan</w:t>
      </w:r>
      <w:r>
        <w:rPr>
          <w:spacing w:val="1"/>
        </w:rPr>
        <w:t xml:space="preserve"> </w:t>
      </w:r>
      <w:r>
        <w:t>record,</w:t>
      </w:r>
      <w:r>
        <w:rPr>
          <w:spacing w:val="1"/>
        </w:rPr>
        <w:t xml:space="preserve"> </w:t>
      </w:r>
      <w:r>
        <w:t>observasi,</w:t>
      </w:r>
      <w:r>
        <w:rPr>
          <w:spacing w:val="1"/>
        </w:rPr>
        <w:t xml:space="preserve"> </w:t>
      </w:r>
      <w:r>
        <w:t>atau</w:t>
      </w:r>
      <w:r>
        <w:rPr>
          <w:spacing w:val="-52"/>
        </w:rPr>
        <w:t xml:space="preserve"> </w:t>
      </w:r>
      <w:r>
        <w:t>mengelompokkan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-52"/>
        </w:rPr>
        <w:t xml:space="preserve"> </w:t>
      </w:r>
      <w:r>
        <w:t>kesamaan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[Larose,</w:t>
      </w:r>
      <w:r>
        <w:rPr>
          <w:spacing w:val="1"/>
        </w:rPr>
        <w:t xml:space="preserve"> </w:t>
      </w:r>
      <w:r>
        <w:t>2015].</w:t>
      </w:r>
      <w:r>
        <w:rPr>
          <w:spacing w:val="1"/>
        </w:rPr>
        <w:t xml:space="preserve"> </w:t>
      </w:r>
      <w:r>
        <w:t>Perbedaan</w:t>
      </w:r>
      <w:r>
        <w:rPr>
          <w:spacing w:val="-52"/>
        </w:rPr>
        <w:t xml:space="preserve"> </w:t>
      </w:r>
      <w:r>
        <w:t>klustering dengan klasifikasi yaitu tidak adanya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pengelompokan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i/>
        </w:rPr>
        <w:t>clustering.</w:t>
      </w:r>
      <w:r>
        <w:rPr>
          <w:i/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26"/>
        </w:rPr>
        <w:t xml:space="preserve"> </w:t>
      </w:r>
      <w:r>
        <w:t>sering</w:t>
      </w:r>
      <w:r>
        <w:rPr>
          <w:spacing w:val="25"/>
        </w:rPr>
        <w:t xml:space="preserve"> </w:t>
      </w:r>
      <w:r>
        <w:t>dilakukan</w:t>
      </w:r>
      <w:r>
        <w:rPr>
          <w:spacing w:val="28"/>
        </w:rPr>
        <w:t xml:space="preserve"> </w:t>
      </w:r>
      <w:r>
        <w:t>sebagai</w:t>
      </w:r>
      <w:r>
        <w:rPr>
          <w:spacing w:val="27"/>
        </w:rPr>
        <w:t xml:space="preserve"> </w:t>
      </w:r>
      <w:r>
        <w:t>langkah</w:t>
      </w:r>
    </w:p>
    <w:p w:rsidR="00EE79D8" w:rsidRDefault="00EE79D8">
      <w:pPr>
        <w:jc w:val="both"/>
        <w:sectPr w:rsidR="00EE79D8">
          <w:type w:val="continuous"/>
          <w:pgSz w:w="11910" w:h="16850"/>
          <w:pgMar w:top="1340" w:right="800" w:bottom="280" w:left="1560" w:header="720" w:footer="720" w:gutter="0"/>
          <w:cols w:num="2" w:space="720" w:equalWidth="0">
            <w:col w:w="4438" w:space="380"/>
            <w:col w:w="4732"/>
          </w:cols>
        </w:sectPr>
      </w:pPr>
    </w:p>
    <w:p w:rsidR="00EE79D8" w:rsidRDefault="00EE79D8">
      <w:pPr>
        <w:pStyle w:val="BodyText"/>
        <w:spacing w:before="8"/>
        <w:rPr>
          <w:sz w:val="17"/>
        </w:rPr>
      </w:pPr>
    </w:p>
    <w:p w:rsidR="00EE79D8" w:rsidRDefault="00EE79D8">
      <w:pPr>
        <w:rPr>
          <w:sz w:val="17"/>
        </w:rPr>
        <w:sectPr w:rsidR="00EE79D8">
          <w:pgSz w:w="11910" w:h="16850"/>
          <w:pgMar w:top="1400" w:right="800" w:bottom="920" w:left="1560" w:header="1142" w:footer="729" w:gutter="0"/>
          <w:cols w:space="720"/>
        </w:sectPr>
      </w:pPr>
    </w:p>
    <w:p w:rsidR="00EE79D8" w:rsidRDefault="009F0D35">
      <w:pPr>
        <w:pStyle w:val="BodyText"/>
        <w:spacing w:before="91"/>
        <w:ind w:left="142"/>
      </w:pPr>
      <w:r>
        <w:lastRenderedPageBreak/>
        <w:t>awal</w:t>
      </w:r>
      <w:r>
        <w:rPr>
          <w:spacing w:val="-10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proses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mining.</w:t>
      </w:r>
      <w:r>
        <w:rPr>
          <w:spacing w:val="-11"/>
        </w:rPr>
        <w:t xml:space="preserve"> </w:t>
      </w:r>
      <w:r>
        <w:t>Terdapat</w:t>
      </w:r>
      <w:r>
        <w:rPr>
          <w:spacing w:val="-9"/>
        </w:rPr>
        <w:t xml:space="preserve"> </w:t>
      </w:r>
      <w:r>
        <w:t>banyak</w:t>
      </w:r>
    </w:p>
    <w:p w:rsidR="00EE79D8" w:rsidRDefault="009F0D35">
      <w:pPr>
        <w:pStyle w:val="BodyText"/>
        <w:spacing w:before="9"/>
        <w:rPr>
          <w:sz w:val="18"/>
        </w:rPr>
      </w:pPr>
      <w:r>
        <w:br w:type="column"/>
      </w:r>
    </w:p>
    <w:p w:rsidR="00EE79D8" w:rsidRDefault="009F0D35">
      <w:pPr>
        <w:spacing w:before="1" w:line="135" w:lineRule="exact"/>
        <w:ind w:left="142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95"/>
          <w:sz w:val="20"/>
        </w:rPr>
        <w:t>𝑑</w:t>
      </w:r>
      <w:r>
        <w:rPr>
          <w:rFonts w:ascii="Cambria Math" w:eastAsia="Cambria Math" w:hAnsi="Cambria Math"/>
          <w:w w:val="95"/>
          <w:position w:val="1"/>
          <w:sz w:val="20"/>
        </w:rPr>
        <w:t>(</w:t>
      </w:r>
      <w:r>
        <w:rPr>
          <w:rFonts w:ascii="Cambria Math" w:eastAsia="Cambria Math" w:hAnsi="Cambria Math"/>
          <w:w w:val="95"/>
          <w:sz w:val="20"/>
        </w:rPr>
        <w:t>𝑥</w:t>
      </w:r>
      <w:r>
        <w:rPr>
          <w:rFonts w:ascii="Cambria Math" w:eastAsia="Cambria Math" w:hAnsi="Cambria Math"/>
          <w:w w:val="95"/>
          <w:sz w:val="20"/>
        </w:rPr>
        <w:t>,</w:t>
      </w:r>
      <w:r>
        <w:rPr>
          <w:rFonts w:ascii="Cambria Math" w:eastAsia="Cambria Math" w:hAnsi="Cambria Math"/>
          <w:spacing w:val="-1"/>
          <w:w w:val="95"/>
          <w:sz w:val="20"/>
        </w:rPr>
        <w:t xml:space="preserve"> </w:t>
      </w:r>
      <w:r>
        <w:rPr>
          <w:rFonts w:ascii="Cambria Math" w:eastAsia="Cambria Math" w:hAnsi="Cambria Math"/>
          <w:w w:val="95"/>
          <w:sz w:val="20"/>
        </w:rPr>
        <w:t>𝑦</w:t>
      </w:r>
      <w:r>
        <w:rPr>
          <w:rFonts w:ascii="Cambria Math" w:eastAsia="Cambria Math" w:hAnsi="Cambria Math"/>
          <w:w w:val="95"/>
          <w:position w:val="1"/>
          <w:sz w:val="20"/>
        </w:rPr>
        <w:t>)</w:t>
      </w:r>
      <w:r>
        <w:rPr>
          <w:rFonts w:ascii="Cambria Math" w:eastAsia="Cambria Math" w:hAnsi="Cambria Math"/>
          <w:spacing w:val="31"/>
          <w:w w:val="95"/>
          <w:position w:val="1"/>
          <w:sz w:val="20"/>
        </w:rPr>
        <w:t xml:space="preserve"> </w:t>
      </w:r>
      <w:r>
        <w:rPr>
          <w:rFonts w:ascii="Cambria Math" w:eastAsia="Cambria Math" w:hAnsi="Cambria Math"/>
          <w:w w:val="95"/>
          <w:sz w:val="20"/>
        </w:rPr>
        <w:t>=</w:t>
      </w:r>
      <w:r>
        <w:rPr>
          <w:rFonts w:ascii="Cambria Math" w:eastAsia="Cambria Math" w:hAnsi="Cambria Math"/>
          <w:spacing w:val="26"/>
          <w:w w:val="95"/>
          <w:sz w:val="20"/>
        </w:rPr>
        <w:t xml:space="preserve"> </w:t>
      </w:r>
      <w:r>
        <w:rPr>
          <w:rFonts w:ascii="Cambria Math" w:eastAsia="Cambria Math" w:hAnsi="Cambria Math"/>
          <w:w w:val="95"/>
          <w:sz w:val="20"/>
        </w:rPr>
        <w:t>|</w:t>
      </w:r>
      <w:r>
        <w:rPr>
          <w:rFonts w:ascii="Cambria Math" w:eastAsia="Cambria Math" w:hAnsi="Cambria Math"/>
          <w:w w:val="95"/>
          <w:position w:val="1"/>
          <w:sz w:val="20"/>
        </w:rPr>
        <w:t>|</w:t>
      </w:r>
      <w:r>
        <w:rPr>
          <w:rFonts w:ascii="Cambria Math" w:eastAsia="Cambria Math" w:hAnsi="Cambria Math"/>
          <w:w w:val="95"/>
          <w:sz w:val="20"/>
        </w:rPr>
        <w:t>𝑥</w:t>
      </w:r>
      <w:r>
        <w:rPr>
          <w:rFonts w:ascii="Cambria Math" w:eastAsia="Cambria Math" w:hAnsi="Cambria Math"/>
          <w:spacing w:val="20"/>
          <w:w w:val="95"/>
          <w:sz w:val="20"/>
        </w:rPr>
        <w:t xml:space="preserve"> </w:t>
      </w:r>
      <w:r>
        <w:rPr>
          <w:rFonts w:ascii="Cambria Math" w:eastAsia="Cambria Math" w:hAnsi="Cambria Math"/>
          <w:w w:val="95"/>
          <w:sz w:val="20"/>
        </w:rPr>
        <w:t>−</w:t>
      </w:r>
      <w:r>
        <w:rPr>
          <w:rFonts w:ascii="Cambria Math" w:eastAsia="Cambria Math" w:hAnsi="Cambria Math"/>
          <w:spacing w:val="14"/>
          <w:w w:val="95"/>
          <w:sz w:val="20"/>
        </w:rPr>
        <w:t xml:space="preserve"> </w:t>
      </w:r>
      <w:r>
        <w:rPr>
          <w:rFonts w:ascii="Cambria Math" w:eastAsia="Cambria Math" w:hAnsi="Cambria Math"/>
          <w:w w:val="95"/>
          <w:sz w:val="20"/>
        </w:rPr>
        <w:t>𝑦</w:t>
      </w:r>
      <w:r>
        <w:rPr>
          <w:rFonts w:ascii="Cambria Math" w:eastAsia="Cambria Math" w:hAnsi="Cambria Math"/>
          <w:w w:val="95"/>
          <w:position w:val="1"/>
          <w:sz w:val="20"/>
        </w:rPr>
        <w:t>|</w:t>
      </w:r>
      <w:r>
        <w:rPr>
          <w:rFonts w:ascii="Cambria Math" w:eastAsia="Cambria Math" w:hAnsi="Cambria Math"/>
          <w:w w:val="95"/>
          <w:sz w:val="20"/>
        </w:rPr>
        <w:t>|</w:t>
      </w:r>
    </w:p>
    <w:p w:rsidR="00EE79D8" w:rsidRDefault="00EE79D8">
      <w:pPr>
        <w:spacing w:line="135" w:lineRule="exact"/>
        <w:rPr>
          <w:rFonts w:ascii="Cambria Math" w:eastAsia="Cambria Math" w:hAnsi="Cambria Math"/>
          <w:sz w:val="20"/>
        </w:rPr>
        <w:sectPr w:rsidR="00EE79D8">
          <w:type w:val="continuous"/>
          <w:pgSz w:w="11910" w:h="16850"/>
          <w:pgMar w:top="1340" w:right="800" w:bottom="280" w:left="1560" w:header="720" w:footer="720" w:gutter="0"/>
          <w:cols w:num="2" w:space="720" w:equalWidth="0">
            <w:col w:w="4433" w:space="936"/>
            <w:col w:w="4181"/>
          </w:cols>
        </w:sectPr>
      </w:pPr>
    </w:p>
    <w:p w:rsidR="00EE79D8" w:rsidRDefault="009F0D35">
      <w:pPr>
        <w:pStyle w:val="BodyText"/>
        <w:tabs>
          <w:tab w:val="left" w:pos="5910"/>
          <w:tab w:val="left" w:pos="7335"/>
        </w:tabs>
        <w:spacing w:line="244" w:lineRule="exact"/>
        <w:ind w:left="142"/>
      </w:pPr>
      <w:r>
        <w:lastRenderedPageBreak/>
        <w:t>algoritma</w:t>
      </w:r>
      <w:r>
        <w:rPr>
          <w:spacing w:val="22"/>
        </w:rPr>
        <w:t xml:space="preserve"> </w:t>
      </w:r>
      <w:r>
        <w:t>klastering</w:t>
      </w:r>
      <w:r>
        <w:rPr>
          <w:spacing w:val="19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telah</w:t>
      </w:r>
      <w:r>
        <w:rPr>
          <w:spacing w:val="20"/>
        </w:rPr>
        <w:t xml:space="preserve"> </w:t>
      </w:r>
      <w:r>
        <w:t>digunakan</w:t>
      </w:r>
      <w:r>
        <w:rPr>
          <w:spacing w:val="22"/>
        </w:rPr>
        <w:t xml:space="preserve"> </w:t>
      </w:r>
      <w:r>
        <w:t>oleh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E79D8" w:rsidRDefault="00EE79D8">
      <w:pPr>
        <w:spacing w:line="244" w:lineRule="exact"/>
        <w:sectPr w:rsidR="00EE79D8">
          <w:type w:val="continuous"/>
          <w:pgSz w:w="11910" w:h="16850"/>
          <w:pgMar w:top="1340" w:right="800" w:bottom="280" w:left="1560" w:header="720" w:footer="720" w:gutter="0"/>
          <w:cols w:space="720"/>
        </w:sectPr>
      </w:pPr>
    </w:p>
    <w:p w:rsidR="00EE79D8" w:rsidRDefault="009F0D35">
      <w:pPr>
        <w:tabs>
          <w:tab w:val="left" w:pos="3536"/>
        </w:tabs>
        <w:ind w:left="142" w:right="38"/>
        <w:jc w:val="both"/>
        <w:rPr>
          <w:i/>
        </w:rPr>
      </w:pPr>
      <w:r>
        <w:lastRenderedPageBreak/>
        <w:t>peneliti</w:t>
      </w:r>
      <w:r>
        <w:rPr>
          <w:spacing w:val="19"/>
        </w:rPr>
        <w:t xml:space="preserve"> </w:t>
      </w:r>
      <w:r>
        <w:t>sebelumnya</w:t>
      </w:r>
      <w:r>
        <w:rPr>
          <w:spacing w:val="22"/>
        </w:rPr>
        <w:t xml:space="preserve"> </w:t>
      </w:r>
      <w:r>
        <w:t>seperti</w:t>
      </w:r>
      <w:r>
        <w:tab/>
      </w:r>
      <w:r>
        <w:rPr>
          <w:i/>
          <w:spacing w:val="-1"/>
        </w:rPr>
        <w:t>K-Means,</w:t>
      </w:r>
      <w:r>
        <w:rPr>
          <w:i/>
          <w:spacing w:val="-53"/>
        </w:rPr>
        <w:t xml:space="preserve"> </w:t>
      </w:r>
      <w:r>
        <w:rPr>
          <w:i/>
        </w:rPr>
        <w:t>Improved K-Means, Fuzzy C-Means, DBSCAN,</w:t>
      </w:r>
      <w:r>
        <w:rPr>
          <w:i/>
          <w:spacing w:val="1"/>
        </w:rPr>
        <w:t xml:space="preserve"> </w:t>
      </w:r>
      <w:r>
        <w:rPr>
          <w:i/>
        </w:rPr>
        <w:t>K-Medoids</w:t>
      </w:r>
      <w:r>
        <w:rPr>
          <w:i/>
          <w:spacing w:val="46"/>
        </w:rPr>
        <w:t xml:space="preserve"> </w:t>
      </w:r>
      <w:r>
        <w:rPr>
          <w:i/>
        </w:rPr>
        <w:t>(PAM),</w:t>
      </w:r>
      <w:r>
        <w:rPr>
          <w:i/>
          <w:spacing w:val="46"/>
        </w:rPr>
        <w:t xml:space="preserve"> </w:t>
      </w:r>
      <w:r>
        <w:rPr>
          <w:i/>
        </w:rPr>
        <w:t>CLARANS</w:t>
      </w:r>
      <w:r>
        <w:rPr>
          <w:i/>
          <w:spacing w:val="46"/>
        </w:rPr>
        <w:t xml:space="preserve"> </w:t>
      </w:r>
      <w:r>
        <w:rPr>
          <w:i/>
        </w:rPr>
        <w:t>dan</w:t>
      </w:r>
      <w:r>
        <w:rPr>
          <w:i/>
          <w:spacing w:val="46"/>
        </w:rPr>
        <w:t xml:space="preserve"> </w:t>
      </w:r>
      <w:r>
        <w:rPr>
          <w:i/>
        </w:rPr>
        <w:t>Fuzzy</w:t>
      </w:r>
    </w:p>
    <w:p w:rsidR="00EE79D8" w:rsidRDefault="009F0D35">
      <w:pPr>
        <w:spacing w:line="147" w:lineRule="exact"/>
        <w:ind w:left="806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15"/>
          <w:sz w:val="14"/>
        </w:rPr>
        <w:lastRenderedPageBreak/>
        <w:t>𝑛</w:t>
      </w:r>
    </w:p>
    <w:p w:rsidR="00EE79D8" w:rsidRDefault="009F0D35">
      <w:pPr>
        <w:tabs>
          <w:tab w:val="left" w:pos="1044"/>
        </w:tabs>
        <w:spacing w:line="232" w:lineRule="exact"/>
        <w:ind w:left="142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15"/>
          <w:sz w:val="20"/>
        </w:rPr>
        <w:t xml:space="preserve">= </w:t>
      </w:r>
      <w:r>
        <w:rPr>
          <w:rFonts w:ascii="Cambria Math" w:eastAsia="Cambria Math" w:hAnsi="Cambria Math"/>
          <w:spacing w:val="14"/>
          <w:w w:val="115"/>
          <w:sz w:val="20"/>
        </w:rPr>
        <w:t xml:space="preserve"> </w:t>
      </w:r>
      <w:r>
        <w:rPr>
          <w:rFonts w:ascii="Cambria Math" w:eastAsia="Cambria Math" w:hAnsi="Cambria Math"/>
          <w:w w:val="130"/>
          <w:sz w:val="20"/>
        </w:rPr>
        <w:t>√∑</w:t>
      </w:r>
      <w:r>
        <w:rPr>
          <w:rFonts w:ascii="Cambria Math" w:eastAsia="Cambria Math" w:hAnsi="Cambria Math"/>
          <w:w w:val="130"/>
          <w:sz w:val="20"/>
        </w:rPr>
        <w:tab/>
      </w:r>
      <w:r>
        <w:rPr>
          <w:rFonts w:ascii="Cambria Math" w:eastAsia="Cambria Math" w:hAnsi="Cambria Math"/>
          <w:w w:val="110"/>
          <w:sz w:val="20"/>
        </w:rPr>
        <w:t>(</w:t>
      </w:r>
      <w:r>
        <w:rPr>
          <w:rFonts w:ascii="Cambria Math" w:eastAsia="Cambria Math" w:hAnsi="Cambria Math"/>
          <w:w w:val="110"/>
          <w:sz w:val="20"/>
        </w:rPr>
        <w:t>𝑥</w:t>
      </w:r>
      <w:r>
        <w:rPr>
          <w:rFonts w:ascii="Cambria Math" w:eastAsia="Cambria Math" w:hAnsi="Cambria Math"/>
          <w:w w:val="110"/>
          <w:position w:val="-3"/>
          <w:sz w:val="14"/>
        </w:rPr>
        <w:t>𝑖</w:t>
      </w:r>
      <w:r>
        <w:rPr>
          <w:rFonts w:ascii="Cambria Math" w:eastAsia="Cambria Math" w:hAnsi="Cambria Math"/>
          <w:spacing w:val="10"/>
          <w:w w:val="110"/>
          <w:position w:val="-3"/>
          <w:sz w:val="14"/>
        </w:rPr>
        <w:t xml:space="preserve"> </w:t>
      </w:r>
      <w:r>
        <w:rPr>
          <w:rFonts w:ascii="Cambria Math" w:eastAsia="Cambria Math" w:hAnsi="Cambria Math"/>
          <w:w w:val="110"/>
          <w:sz w:val="20"/>
        </w:rPr>
        <w:t>−</w:t>
      </w:r>
      <w:r>
        <w:rPr>
          <w:rFonts w:ascii="Cambria Math" w:eastAsia="Cambria Math" w:hAnsi="Cambria Math"/>
          <w:spacing w:val="17"/>
          <w:w w:val="110"/>
          <w:sz w:val="20"/>
        </w:rPr>
        <w:t xml:space="preserve"> </w:t>
      </w:r>
      <w:r>
        <w:rPr>
          <w:rFonts w:ascii="Cambria Math" w:eastAsia="Cambria Math" w:hAnsi="Cambria Math"/>
          <w:w w:val="110"/>
          <w:sz w:val="20"/>
        </w:rPr>
        <w:t>𝑦</w:t>
      </w:r>
      <w:r>
        <w:rPr>
          <w:rFonts w:ascii="Cambria Math" w:eastAsia="Cambria Math" w:hAnsi="Cambria Math"/>
          <w:w w:val="110"/>
          <w:position w:val="-3"/>
          <w:sz w:val="14"/>
        </w:rPr>
        <w:t>𝑖</w:t>
      </w:r>
      <w:r>
        <w:rPr>
          <w:rFonts w:ascii="Cambria Math" w:eastAsia="Cambria Math" w:hAnsi="Cambria Math"/>
          <w:w w:val="110"/>
          <w:sz w:val="20"/>
        </w:rPr>
        <w:t>)</w:t>
      </w:r>
      <w:r>
        <w:rPr>
          <w:rFonts w:ascii="Cambria Math" w:eastAsia="Cambria Math" w:hAnsi="Cambria Math"/>
          <w:w w:val="110"/>
          <w:sz w:val="20"/>
          <w:vertAlign w:val="superscript"/>
        </w:rPr>
        <w:t>2</w:t>
      </w:r>
    </w:p>
    <w:p w:rsidR="00EE79D8" w:rsidRDefault="009F0D35">
      <w:pPr>
        <w:spacing w:line="145" w:lineRule="exact"/>
        <w:ind w:left="806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sz w:val="14"/>
        </w:rPr>
        <w:t>𝑖</w:t>
      </w:r>
      <w:r>
        <w:rPr>
          <w:rFonts w:ascii="Cambria Math" w:eastAsia="Cambria Math"/>
          <w:w w:val="105"/>
          <w:sz w:val="14"/>
        </w:rPr>
        <w:t>=1</w:t>
      </w:r>
    </w:p>
    <w:p w:rsidR="00EE79D8" w:rsidRDefault="009F0D35">
      <w:pPr>
        <w:tabs>
          <w:tab w:val="left" w:pos="1327"/>
        </w:tabs>
        <w:spacing w:before="136"/>
        <w:ind w:left="142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w w:val="95"/>
          <w:sz w:val="20"/>
        </w:rPr>
        <w:lastRenderedPageBreak/>
        <w:t>;</w:t>
      </w:r>
      <w:r>
        <w:rPr>
          <w:rFonts w:ascii="Cambria Math" w:eastAsia="Cambria Math" w:hAnsi="Cambria Math"/>
          <w:spacing w:val="-4"/>
          <w:w w:val="95"/>
          <w:sz w:val="20"/>
        </w:rPr>
        <w:t xml:space="preserve"> </w:t>
      </w:r>
      <w:r>
        <w:rPr>
          <w:rFonts w:ascii="Cambria Math" w:eastAsia="Cambria Math" w:hAnsi="Cambria Math"/>
          <w:w w:val="95"/>
          <w:sz w:val="20"/>
        </w:rPr>
        <w:t>1,2,3,</w:t>
      </w:r>
      <w:r>
        <w:rPr>
          <w:rFonts w:ascii="Cambria Math" w:eastAsia="Cambria Math" w:hAnsi="Cambria Math"/>
          <w:spacing w:val="-3"/>
          <w:w w:val="95"/>
          <w:sz w:val="20"/>
        </w:rPr>
        <w:t xml:space="preserve"> </w:t>
      </w:r>
      <w:r>
        <w:rPr>
          <w:rFonts w:ascii="Cambria Math" w:eastAsia="Cambria Math" w:hAnsi="Cambria Math"/>
          <w:w w:val="95"/>
          <w:sz w:val="20"/>
        </w:rPr>
        <w:t>…</w:t>
      </w:r>
      <w:r>
        <w:rPr>
          <w:rFonts w:ascii="Cambria Math" w:eastAsia="Cambria Math" w:hAnsi="Cambria Math"/>
          <w:spacing w:val="-5"/>
          <w:w w:val="95"/>
          <w:sz w:val="20"/>
        </w:rPr>
        <w:t xml:space="preserve"> </w:t>
      </w:r>
      <w:r>
        <w:rPr>
          <w:rFonts w:ascii="Cambria Math" w:eastAsia="Cambria Math" w:hAnsi="Cambria Math"/>
          <w:w w:val="95"/>
          <w:sz w:val="20"/>
        </w:rPr>
        <w:t>𝑛</w:t>
      </w:r>
      <w:r>
        <w:rPr>
          <w:rFonts w:ascii="Cambria Math" w:eastAsia="Cambria Math" w:hAnsi="Cambria Math"/>
          <w:w w:val="95"/>
          <w:sz w:val="20"/>
        </w:rPr>
        <w:tab/>
      </w:r>
      <w:r>
        <w:rPr>
          <w:rFonts w:ascii="Cambria Math" w:eastAsia="Cambria Math" w:hAnsi="Cambria Math"/>
          <w:sz w:val="20"/>
        </w:rPr>
        <w:t>(2)</w:t>
      </w:r>
    </w:p>
    <w:p w:rsidR="00EE79D8" w:rsidRDefault="00EE79D8">
      <w:pPr>
        <w:rPr>
          <w:rFonts w:ascii="Cambria Math" w:eastAsia="Cambria Math" w:hAnsi="Cambria Math"/>
          <w:sz w:val="20"/>
        </w:rPr>
        <w:sectPr w:rsidR="00EE79D8">
          <w:type w:val="continuous"/>
          <w:pgSz w:w="11910" w:h="16850"/>
          <w:pgMar w:top="1340" w:right="800" w:bottom="280" w:left="1560" w:header="720" w:footer="720" w:gutter="0"/>
          <w:cols w:num="3" w:space="720" w:equalWidth="0">
            <w:col w:w="4438" w:space="932"/>
            <w:col w:w="1951" w:space="166"/>
            <w:col w:w="2063"/>
          </w:cols>
        </w:sectPr>
      </w:pPr>
    </w:p>
    <w:p w:rsidR="00EE79D8" w:rsidRDefault="009F0D35">
      <w:pPr>
        <w:pStyle w:val="BodyText"/>
        <w:spacing w:before="1"/>
        <w:ind w:left="142" w:right="41"/>
        <w:jc w:val="both"/>
      </w:pPr>
      <w:r>
        <w:rPr>
          <w:i/>
        </w:rPr>
        <w:lastRenderedPageBreak/>
        <w:t>Substractive.</w:t>
      </w:r>
      <w:r>
        <w:rPr>
          <w:i/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algortima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kelebihan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kekurangan</w:t>
      </w:r>
      <w:r>
        <w:rPr>
          <w:spacing w:val="1"/>
        </w:rPr>
        <w:t xml:space="preserve"> </w:t>
      </w:r>
      <w:r>
        <w:t>masing-masing,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sama,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meelompokkan data sesuaidengan karakteristik</w:t>
      </w:r>
      <w:r>
        <w:rPr>
          <w:spacing w:val="1"/>
        </w:rPr>
        <w:t xml:space="preserve"> </w:t>
      </w:r>
      <w:r>
        <w:t>dan mengukur jarak kemiripan antar data dalam</w:t>
      </w:r>
      <w:r>
        <w:rPr>
          <w:spacing w:val="-52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kelompok.</w:t>
      </w:r>
    </w:p>
    <w:p w:rsidR="00EE79D8" w:rsidRDefault="00EE79D8">
      <w:pPr>
        <w:pStyle w:val="BodyText"/>
        <w:spacing w:before="8"/>
        <w:rPr>
          <w:sz w:val="20"/>
        </w:rPr>
      </w:pPr>
    </w:p>
    <w:p w:rsidR="00EE79D8" w:rsidRDefault="009F0D35">
      <w:pPr>
        <w:pStyle w:val="Heading1"/>
        <w:numPr>
          <w:ilvl w:val="1"/>
          <w:numId w:val="9"/>
        </w:numPr>
        <w:tabs>
          <w:tab w:val="left" w:pos="570"/>
        </w:tabs>
        <w:spacing w:before="1"/>
        <w:jc w:val="both"/>
      </w:pPr>
      <w:r>
        <w:t>Normalisasi</w:t>
      </w:r>
      <w:r>
        <w:rPr>
          <w:spacing w:val="-3"/>
        </w:rPr>
        <w:t xml:space="preserve"> </w:t>
      </w:r>
      <w:r>
        <w:t>Data</w:t>
      </w:r>
    </w:p>
    <w:p w:rsidR="00EE79D8" w:rsidRDefault="009F0D35">
      <w:pPr>
        <w:pStyle w:val="BodyText"/>
        <w:spacing w:before="122"/>
        <w:ind w:left="142" w:right="38" w:firstLine="427"/>
        <w:jc w:val="both"/>
      </w:pPr>
      <w:r>
        <w:t>Normalisasi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transformasi</w:t>
      </w:r>
      <w:r>
        <w:rPr>
          <w:spacing w:val="-5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merubah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Normalisasi</w:t>
      </w:r>
      <w:r>
        <w:rPr>
          <w:spacing w:val="-52"/>
        </w:rPr>
        <w:t xml:space="preserve"> </w:t>
      </w:r>
      <w:r>
        <w:t>digunakan untuk menyamakan skala atribut data</w:t>
      </w:r>
      <w:r>
        <w:rPr>
          <w:spacing w:val="-53"/>
        </w:rPr>
        <w:t xml:space="preserve"> </w:t>
      </w:r>
      <w:r>
        <w:t xml:space="preserve">kedalam </w:t>
      </w:r>
      <w:r>
        <w:rPr>
          <w:i/>
        </w:rPr>
        <w:t xml:space="preserve">range </w:t>
      </w:r>
      <w:r>
        <w:t>yang spesifik yang lebih kecil</w:t>
      </w:r>
      <w:r>
        <w:rPr>
          <w:spacing w:val="1"/>
        </w:rPr>
        <w:t xml:space="preserve"> </w:t>
      </w:r>
      <w:r>
        <w:t xml:space="preserve">seperti -1 sampai 1 atau 0 sampai 1. </w:t>
      </w:r>
      <w:r>
        <w:rPr>
          <w:i/>
        </w:rPr>
        <w:t>Min-Max</w:t>
      </w:r>
      <w:r>
        <w:rPr>
          <w:i/>
          <w:spacing w:val="1"/>
        </w:rPr>
        <w:t xml:space="preserve"> </w:t>
      </w:r>
      <w:r>
        <w:rPr>
          <w:i/>
        </w:rPr>
        <w:t>Normalization</w:t>
      </w:r>
      <w:r>
        <w:rPr>
          <w:i/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normalisasi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transformasi</w:t>
      </w:r>
      <w:r>
        <w:rPr>
          <w:spacing w:val="1"/>
        </w:rPr>
        <w:t xml:space="preserve"> </w:t>
      </w:r>
      <w:r>
        <w:t>linier</w:t>
      </w:r>
      <w:r>
        <w:rPr>
          <w:spacing w:val="1"/>
        </w:rPr>
        <w:t xml:space="preserve"> </w:t>
      </w:r>
      <w:r>
        <w:t>pada</w:t>
      </w:r>
      <w:r>
        <w:rPr>
          <w:spacing w:val="-52"/>
        </w:rPr>
        <w:t xml:space="preserve"> </w:t>
      </w:r>
      <w:r>
        <w:t>atribut data asli untuk</w:t>
      </w:r>
      <w:r>
        <w:t xml:space="preserve"> menghasilkan range nilai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[Junaedi,</w:t>
      </w:r>
      <w:r>
        <w:rPr>
          <w:spacing w:val="1"/>
        </w:rPr>
        <w:t xml:space="preserve"> </w:t>
      </w:r>
      <w:r>
        <w:t>dkk.,</w:t>
      </w:r>
      <w:r>
        <w:rPr>
          <w:spacing w:val="1"/>
        </w:rPr>
        <w:t xml:space="preserve"> </w:t>
      </w:r>
      <w:r>
        <w:t>2011].</w:t>
      </w:r>
      <w:r>
        <w:rPr>
          <w:spacing w:val="1"/>
        </w:rPr>
        <w:t xml:space="preserve"> </w:t>
      </w:r>
      <w:r>
        <w:rPr>
          <w:i/>
        </w:rPr>
        <w:t>Min-Max</w:t>
      </w:r>
      <w:r>
        <w:rPr>
          <w:i/>
          <w:spacing w:val="1"/>
        </w:rPr>
        <w:t xml:space="preserve"> </w:t>
      </w:r>
      <w:r>
        <w:rPr>
          <w:i/>
        </w:rPr>
        <w:t xml:space="preserve">Normalization </w:t>
      </w:r>
      <w:r>
        <w:t>memetakan sebuah value v dari</w:t>
      </w:r>
      <w:r>
        <w:rPr>
          <w:spacing w:val="1"/>
        </w:rPr>
        <w:t xml:space="preserve"> </w:t>
      </w:r>
      <w:r>
        <w:t>atribut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v’</w:t>
      </w:r>
      <w:r>
        <w:rPr>
          <w:spacing w:val="-4"/>
        </w:rPr>
        <w:t xml:space="preserve"> </w:t>
      </w:r>
      <w:r>
        <w:t>kedalam</w:t>
      </w:r>
      <w:r>
        <w:rPr>
          <w:spacing w:val="-5"/>
        </w:rPr>
        <w:t xml:space="preserve"> </w:t>
      </w:r>
      <w:r>
        <w:rPr>
          <w:i/>
        </w:rPr>
        <w:t>range</w:t>
      </w:r>
      <w:r>
        <w:rPr>
          <w:i/>
          <w:spacing w:val="-4"/>
        </w:rPr>
        <w:t xml:space="preserve"> </w:t>
      </w:r>
      <w:r>
        <w:t>[</w:t>
      </w:r>
      <w:r>
        <w:rPr>
          <w:i/>
        </w:rPr>
        <w:t>new_minA,</w:t>
      </w:r>
      <w:r>
        <w:rPr>
          <w:i/>
          <w:spacing w:val="-52"/>
        </w:rPr>
        <w:t xml:space="preserve"> </w:t>
      </w:r>
      <w:r>
        <w:rPr>
          <w:i/>
        </w:rPr>
        <w:t>new_MaxA</w:t>
      </w:r>
      <w:r>
        <w:t>]</w:t>
      </w:r>
      <w:r>
        <w:rPr>
          <w:spacing w:val="-1"/>
        </w:rPr>
        <w:t xml:space="preserve"> </w:t>
      </w:r>
      <w:r>
        <w:t>dengan Persamaan</w:t>
      </w:r>
      <w:r>
        <w:rPr>
          <w:spacing w:val="1"/>
        </w:rPr>
        <w:t xml:space="preserve"> </w:t>
      </w:r>
      <w:r>
        <w:t>1.</w:t>
      </w:r>
    </w:p>
    <w:p w:rsidR="00EE79D8" w:rsidRDefault="009F0D35">
      <w:pPr>
        <w:pStyle w:val="ListParagraph"/>
        <w:numPr>
          <w:ilvl w:val="0"/>
          <w:numId w:val="9"/>
        </w:numPr>
        <w:tabs>
          <w:tab w:val="left" w:pos="567"/>
        </w:tabs>
        <w:spacing w:line="208" w:lineRule="exact"/>
        <w:ind w:left="566" w:hanging="425"/>
        <w:jc w:val="both"/>
      </w:pPr>
      <w:r>
        <w:rPr>
          <w:spacing w:val="-1"/>
        </w:rPr>
        <w:br w:type="column"/>
      </w:r>
      <w:r>
        <w:rPr>
          <w:spacing w:val="-1"/>
        </w:rPr>
        <w:lastRenderedPageBreak/>
        <w:t>Pilih</w:t>
      </w:r>
      <w:r>
        <w:rPr>
          <w:spacing w:val="-15"/>
        </w:rPr>
        <w:t xml:space="preserve"> </w:t>
      </w:r>
      <w:r>
        <w:rPr>
          <w:spacing w:val="-1"/>
        </w:rPr>
        <w:t>secara</w:t>
      </w:r>
      <w:r>
        <w:rPr>
          <w:spacing w:val="-13"/>
        </w:rPr>
        <w:t xml:space="preserve"> </w:t>
      </w:r>
      <w:r>
        <w:t>acak</w:t>
      </w:r>
      <w:r>
        <w:rPr>
          <w:spacing w:val="-13"/>
        </w:rPr>
        <w:t xml:space="preserve"> </w:t>
      </w:r>
      <w:r>
        <w:t>objek</w:t>
      </w:r>
      <w:r>
        <w:rPr>
          <w:spacing w:val="-14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masing-masing</w:t>
      </w:r>
    </w:p>
    <w:p w:rsidR="00EE79D8" w:rsidRDefault="009F0D35">
      <w:pPr>
        <w:spacing w:line="252" w:lineRule="exact"/>
        <w:ind w:left="566"/>
        <w:jc w:val="both"/>
      </w:pPr>
      <w:r>
        <w:rPr>
          <w:i/>
        </w:rPr>
        <w:t>cluster</w:t>
      </w:r>
      <w:r>
        <w:rPr>
          <w:i/>
          <w:spacing w:val="-3"/>
        </w:rPr>
        <w:t xml:space="preserve"> </w:t>
      </w:r>
      <w:r>
        <w:t>sebagai kandidat</w:t>
      </w:r>
      <w:r>
        <w:rPr>
          <w:spacing w:val="2"/>
        </w:rPr>
        <w:t xml:space="preserve"> </w:t>
      </w:r>
      <w:r>
        <w:rPr>
          <w:i/>
        </w:rPr>
        <w:t>medoid</w:t>
      </w:r>
      <w:r>
        <w:rPr>
          <w:i/>
          <w:spacing w:val="-1"/>
        </w:rPr>
        <w:t xml:space="preserve"> </w:t>
      </w:r>
      <w:r>
        <w:t>baru.</w:t>
      </w:r>
    </w:p>
    <w:p w:rsidR="00EE79D8" w:rsidRDefault="009F0D35">
      <w:pPr>
        <w:pStyle w:val="ListParagraph"/>
        <w:numPr>
          <w:ilvl w:val="0"/>
          <w:numId w:val="9"/>
        </w:numPr>
        <w:tabs>
          <w:tab w:val="left" w:pos="567"/>
        </w:tabs>
        <w:spacing w:before="1"/>
        <w:ind w:left="566" w:right="328" w:hanging="425"/>
        <w:jc w:val="both"/>
      </w:pPr>
      <w:r>
        <w:t>Hitung jarak setiap objek yang berada pada</w:t>
      </w:r>
      <w:r>
        <w:rPr>
          <w:spacing w:val="-52"/>
        </w:rPr>
        <w:t xml:space="preserve"> </w:t>
      </w:r>
      <w:r>
        <w:t>masing-masing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kandidat</w:t>
      </w:r>
      <w:r>
        <w:rPr>
          <w:spacing w:val="1"/>
        </w:rPr>
        <w:t xml:space="preserve"> </w:t>
      </w:r>
      <w:r>
        <w:rPr>
          <w:i/>
        </w:rPr>
        <w:t xml:space="preserve">medoid </w:t>
      </w:r>
      <w:r>
        <w:t>baru.</w:t>
      </w:r>
    </w:p>
    <w:p w:rsidR="00EE79D8" w:rsidRDefault="009F0D35">
      <w:pPr>
        <w:pStyle w:val="ListParagraph"/>
        <w:numPr>
          <w:ilvl w:val="0"/>
          <w:numId w:val="9"/>
        </w:numPr>
        <w:tabs>
          <w:tab w:val="left" w:pos="567"/>
        </w:tabs>
        <w:ind w:left="566" w:right="327" w:hanging="425"/>
        <w:jc w:val="both"/>
      </w:pPr>
      <w:r>
        <w:t>Hitung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simpangan</w:t>
      </w:r>
      <w:r>
        <w:rPr>
          <w:spacing w:val="1"/>
        </w:rPr>
        <w:t xml:space="preserve"> </w:t>
      </w:r>
      <w:r>
        <w:t>(</w:t>
      </w:r>
      <w:r>
        <w:rPr>
          <w:i/>
        </w:rPr>
        <w:t>S</w:t>
      </w:r>
      <w:r>
        <w:t>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 xml:space="preserve">menghitung nilai total </w:t>
      </w:r>
      <w:r>
        <w:rPr>
          <w:i/>
        </w:rPr>
        <w:t xml:space="preserve">distance </w:t>
      </w:r>
      <w:r>
        <w:t>baru – total</w:t>
      </w:r>
      <w:r>
        <w:rPr>
          <w:spacing w:val="-52"/>
        </w:rPr>
        <w:t xml:space="preserve"> </w:t>
      </w:r>
      <w:r>
        <w:rPr>
          <w:i/>
        </w:rPr>
        <w:t xml:space="preserve">distance </w:t>
      </w:r>
      <w:r>
        <w:t xml:space="preserve">lama. Jika </w:t>
      </w:r>
      <w:r>
        <w:rPr>
          <w:i/>
        </w:rPr>
        <w:t xml:space="preserve">S </w:t>
      </w:r>
      <w:r>
        <w:t>&lt; 0, maka tukar objek</w:t>
      </w:r>
      <w:r>
        <w:rPr>
          <w:spacing w:val="-52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membentuk</w:t>
      </w:r>
      <w:r>
        <w:rPr>
          <w:spacing w:val="-52"/>
        </w:rPr>
        <w:t xml:space="preserve"> </w:t>
      </w:r>
      <w:r>
        <w:t xml:space="preserve">sekumpulan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>objek</w:t>
      </w:r>
      <w:r>
        <w:rPr>
          <w:spacing w:val="-3"/>
        </w:rPr>
        <w:t xml:space="preserve"> </w:t>
      </w:r>
      <w:r>
        <w:t>baru</w:t>
      </w:r>
      <w:r>
        <w:rPr>
          <w:spacing w:val="-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rPr>
          <w:i/>
        </w:rPr>
        <w:t>medoid</w:t>
      </w:r>
      <w:r>
        <w:t>.</w:t>
      </w:r>
    </w:p>
    <w:p w:rsidR="00EE79D8" w:rsidRDefault="009F0D35">
      <w:pPr>
        <w:pStyle w:val="ListParagraph"/>
        <w:numPr>
          <w:ilvl w:val="0"/>
          <w:numId w:val="9"/>
        </w:numPr>
        <w:tabs>
          <w:tab w:val="left" w:pos="567"/>
        </w:tabs>
        <w:ind w:left="566" w:right="327" w:hanging="425"/>
        <w:jc w:val="both"/>
      </w:pPr>
      <w:r>
        <w:t>Ulangi</w:t>
      </w:r>
      <w:r>
        <w:rPr>
          <w:spacing w:val="1"/>
        </w:rPr>
        <w:t xml:space="preserve"> </w:t>
      </w:r>
      <w:r>
        <w:t>langkah</w:t>
      </w:r>
      <w:r>
        <w:rPr>
          <w:spacing w:val="1"/>
        </w:rPr>
        <w:t xml:space="preserve"> </w:t>
      </w:r>
      <w:r>
        <w:t>3 sampai</w:t>
      </w:r>
      <w:r>
        <w:rPr>
          <w:spacing w:val="1"/>
        </w:rPr>
        <w:t xml:space="preserve"> </w:t>
      </w:r>
      <w:r>
        <w:t>5 hingga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rPr>
          <w:i/>
        </w:rPr>
        <w:t>medoid</w:t>
      </w:r>
      <w:r>
        <w:t>,</w:t>
      </w:r>
      <w:r>
        <w:rPr>
          <w:spacing w:val="1"/>
        </w:rPr>
        <w:t xml:space="preserve"> </w:t>
      </w:r>
      <w:r>
        <w:t>sehingga</w:t>
      </w:r>
      <w:r>
        <w:rPr>
          <w:spacing w:val="-52"/>
        </w:rPr>
        <w:t xml:space="preserve"> </w:t>
      </w:r>
      <w:r>
        <w:t xml:space="preserve">didapatkan </w:t>
      </w:r>
      <w:r>
        <w:rPr>
          <w:i/>
        </w:rPr>
        <w:t xml:space="preserve">cluster </w:t>
      </w:r>
      <w:r>
        <w:t xml:space="preserve">beserta anggota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masing-masing.</w:t>
      </w:r>
    </w:p>
    <w:p w:rsidR="00EE79D8" w:rsidRDefault="00EE79D8">
      <w:pPr>
        <w:pStyle w:val="BodyText"/>
        <w:spacing w:before="11"/>
        <w:rPr>
          <w:sz w:val="20"/>
        </w:rPr>
      </w:pPr>
    </w:p>
    <w:p w:rsidR="00EE79D8" w:rsidRDefault="009F0D35">
      <w:pPr>
        <w:pStyle w:val="Heading2"/>
        <w:ind w:firstLine="0"/>
      </w:pPr>
      <w:r>
        <w:rPr>
          <w:i w:val="0"/>
        </w:rPr>
        <w:t>2.8</w:t>
      </w:r>
      <w:r>
        <w:rPr>
          <w:i w:val="0"/>
          <w:spacing w:val="38"/>
        </w:rPr>
        <w:t xml:space="preserve"> </w:t>
      </w:r>
      <w:r>
        <w:t>Silhouette</w:t>
      </w:r>
      <w:r>
        <w:rPr>
          <w:spacing w:val="-2"/>
        </w:rPr>
        <w:t xml:space="preserve"> </w:t>
      </w:r>
      <w:r>
        <w:t>Coefficient</w:t>
      </w:r>
    </w:p>
    <w:p w:rsidR="00EE79D8" w:rsidRDefault="009F0D35">
      <w:pPr>
        <w:spacing w:before="119"/>
        <w:ind w:left="142" w:right="327" w:firstLine="427"/>
        <w:jc w:val="both"/>
      </w:pP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rPr>
          <w:i/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kekuatan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cluster.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 xml:space="preserve">coefficient  </w:t>
      </w:r>
      <w:r>
        <w:rPr>
          <w:i/>
          <w:spacing w:val="45"/>
        </w:rPr>
        <w:t xml:space="preserve"> </w:t>
      </w:r>
      <w:r>
        <w:t xml:space="preserve">merupakan  </w:t>
      </w:r>
      <w:r>
        <w:rPr>
          <w:spacing w:val="44"/>
        </w:rPr>
        <w:t xml:space="preserve"> </w:t>
      </w:r>
      <w:r>
        <w:t xml:space="preserve">gabungan  </w:t>
      </w:r>
      <w:r>
        <w:rPr>
          <w:spacing w:val="44"/>
        </w:rPr>
        <w:t xml:space="preserve"> </w:t>
      </w:r>
      <w:r>
        <w:t xml:space="preserve">dari  </w:t>
      </w:r>
      <w:r>
        <w:rPr>
          <w:spacing w:val="44"/>
        </w:rPr>
        <w:t xml:space="preserve"> </w:t>
      </w:r>
      <w:r>
        <w:t>dua</w:t>
      </w:r>
    </w:p>
    <w:p w:rsidR="00EE79D8" w:rsidRDefault="009F0D35">
      <w:pPr>
        <w:spacing w:before="1" w:line="166" w:lineRule="exact"/>
        <w:ind w:left="142"/>
        <w:jc w:val="both"/>
      </w:pPr>
      <w:r>
        <w:t>metode</w:t>
      </w:r>
      <w:r>
        <w:rPr>
          <w:spacing w:val="39"/>
        </w:rPr>
        <w:t xml:space="preserve"> </w:t>
      </w:r>
      <w:r>
        <w:t>yaitu</w:t>
      </w:r>
      <w:r>
        <w:rPr>
          <w:spacing w:val="38"/>
        </w:rPr>
        <w:t xml:space="preserve"> </w:t>
      </w:r>
      <w:r>
        <w:t>metode</w:t>
      </w:r>
      <w:r>
        <w:rPr>
          <w:spacing w:val="41"/>
        </w:rPr>
        <w:t xml:space="preserve"> </w:t>
      </w:r>
      <w:r>
        <w:rPr>
          <w:i/>
        </w:rPr>
        <w:t>cohesion</w:t>
      </w:r>
      <w:r>
        <w:rPr>
          <w:i/>
          <w:spacing w:val="40"/>
        </w:rPr>
        <w:t xml:space="preserve"> </w:t>
      </w:r>
      <w:r>
        <w:t>yang</w:t>
      </w:r>
      <w:r>
        <w:rPr>
          <w:spacing w:val="36"/>
        </w:rPr>
        <w:t xml:space="preserve"> </w:t>
      </w:r>
      <w:r>
        <w:t>berfungsi</w:t>
      </w:r>
    </w:p>
    <w:p w:rsidR="00EE79D8" w:rsidRDefault="00EE79D8">
      <w:pPr>
        <w:spacing w:line="166" w:lineRule="exact"/>
        <w:jc w:val="both"/>
        <w:sectPr w:rsidR="00EE79D8">
          <w:type w:val="continuous"/>
          <w:pgSz w:w="11910" w:h="16850"/>
          <w:pgMar w:top="1340" w:right="800" w:bottom="280" w:left="1560" w:header="720" w:footer="720" w:gutter="0"/>
          <w:cols w:num="2" w:space="720" w:equalWidth="0">
            <w:col w:w="4439" w:space="382"/>
            <w:col w:w="4729"/>
          </w:cols>
        </w:sectPr>
      </w:pPr>
    </w:p>
    <w:p w:rsidR="00EE79D8" w:rsidRDefault="009F0D35">
      <w:pPr>
        <w:spacing w:before="15" w:line="156" w:lineRule="auto"/>
        <w:ind w:left="569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10"/>
          <w:position w:val="-11"/>
          <w:sz w:val="20"/>
        </w:rPr>
        <w:lastRenderedPageBreak/>
        <w:t>𝑣</w:t>
      </w:r>
      <w:r>
        <w:rPr>
          <w:rFonts w:ascii="Cambria Math" w:eastAsia="Cambria Math" w:hAnsi="Cambria Math"/>
          <w:w w:val="110"/>
          <w:position w:val="-3"/>
          <w:sz w:val="14"/>
        </w:rPr>
        <w:t>′</w:t>
      </w:r>
      <w:r>
        <w:rPr>
          <w:rFonts w:ascii="Cambria Math" w:eastAsia="Cambria Math" w:hAnsi="Cambria Math"/>
          <w:spacing w:val="22"/>
          <w:w w:val="110"/>
          <w:position w:val="-3"/>
          <w:sz w:val="14"/>
        </w:rPr>
        <w:t xml:space="preserve"> </w:t>
      </w:r>
      <w:r>
        <w:rPr>
          <w:rFonts w:ascii="Cambria Math" w:eastAsia="Cambria Math" w:hAnsi="Cambria Math"/>
          <w:w w:val="110"/>
          <w:position w:val="-11"/>
          <w:sz w:val="20"/>
        </w:rPr>
        <w:t>=</w:t>
      </w:r>
      <w:r>
        <w:rPr>
          <w:rFonts w:ascii="Cambria Math" w:eastAsia="Cambria Math" w:hAnsi="Cambria Math"/>
          <w:w w:val="110"/>
          <w:sz w:val="20"/>
          <w:u w:val="single"/>
        </w:rPr>
        <w:t xml:space="preserve">   </w:t>
      </w:r>
      <w:r>
        <w:rPr>
          <w:rFonts w:ascii="Cambria Math" w:eastAsia="Cambria Math" w:hAnsi="Cambria Math"/>
          <w:spacing w:val="36"/>
          <w:w w:val="110"/>
          <w:sz w:val="20"/>
          <w:u w:val="single"/>
        </w:rPr>
        <w:t xml:space="preserve"> </w:t>
      </w:r>
      <w:r>
        <w:rPr>
          <w:rFonts w:ascii="Cambria Math" w:eastAsia="Cambria Math" w:hAnsi="Cambria Math"/>
          <w:w w:val="105"/>
          <w:sz w:val="14"/>
          <w:u w:val="single"/>
        </w:rPr>
        <w:t>𝑣</w:t>
      </w:r>
      <w:r>
        <w:rPr>
          <w:rFonts w:ascii="Cambria Math" w:eastAsia="Cambria Math" w:hAnsi="Cambria Math"/>
          <w:w w:val="105"/>
          <w:sz w:val="14"/>
          <w:u w:val="single"/>
        </w:rPr>
        <w:t>−</w:t>
      </w:r>
      <w:r>
        <w:rPr>
          <w:rFonts w:ascii="Cambria Math" w:eastAsia="Cambria Math" w:hAnsi="Cambria Math"/>
          <w:w w:val="105"/>
          <w:sz w:val="14"/>
          <w:u w:val="single"/>
        </w:rPr>
        <w:t>𝑚𝑖𝑛</w:t>
      </w:r>
      <w:r>
        <w:rPr>
          <w:rFonts w:ascii="Cambria Math" w:eastAsia="Cambria Math" w:hAnsi="Cambria Math"/>
          <w:w w:val="105"/>
          <w:position w:val="-2"/>
          <w:sz w:val="12"/>
          <w:u w:val="single"/>
        </w:rPr>
        <w:t>𝐴</w:t>
      </w:r>
      <w:r>
        <w:rPr>
          <w:rFonts w:ascii="Cambria Math" w:eastAsia="Cambria Math" w:hAnsi="Cambria Math"/>
          <w:w w:val="105"/>
          <w:position w:val="-2"/>
          <w:sz w:val="12"/>
          <w:u w:val="single"/>
        </w:rPr>
        <w:t xml:space="preserve">       </w:t>
      </w:r>
      <w:r>
        <w:rPr>
          <w:rFonts w:ascii="Cambria Math" w:eastAsia="Cambria Math" w:hAnsi="Cambria Math"/>
          <w:spacing w:val="4"/>
          <w:w w:val="105"/>
          <w:position w:val="-2"/>
          <w:sz w:val="12"/>
        </w:rPr>
        <w:t xml:space="preserve"> </w:t>
      </w:r>
      <w:r>
        <w:rPr>
          <w:rFonts w:ascii="Cambria Math" w:eastAsia="Cambria Math" w:hAnsi="Cambria Math"/>
          <w:position w:val="-11"/>
          <w:sz w:val="20"/>
        </w:rPr>
        <w:t>(new</w:t>
      </w:r>
    </w:p>
    <w:p w:rsidR="00EE79D8" w:rsidRDefault="009F0D35">
      <w:pPr>
        <w:spacing w:line="119" w:lineRule="exact"/>
        <w:ind w:left="516"/>
        <w:jc w:val="center"/>
        <w:rPr>
          <w:rFonts w:ascii="Cambria Math" w:eastAsia="Cambria Math" w:hAnsi="Cambria Math"/>
          <w:sz w:val="12"/>
        </w:rPr>
      </w:pPr>
      <w:r>
        <w:rPr>
          <w:rFonts w:ascii="Cambria Math" w:eastAsia="Cambria Math" w:hAnsi="Cambria Math"/>
          <w:w w:val="110"/>
          <w:sz w:val="14"/>
        </w:rPr>
        <w:t>𝑚𝑎𝑥</w:t>
      </w:r>
      <w:r>
        <w:rPr>
          <w:rFonts w:ascii="Cambria Math" w:eastAsia="Cambria Math" w:hAnsi="Cambria Math"/>
          <w:w w:val="110"/>
          <w:position w:val="-2"/>
          <w:sz w:val="12"/>
        </w:rPr>
        <w:t>𝐴</w:t>
      </w:r>
      <w:r>
        <w:rPr>
          <w:rFonts w:ascii="Cambria Math" w:eastAsia="Cambria Math" w:hAnsi="Cambria Math"/>
          <w:w w:val="110"/>
          <w:sz w:val="14"/>
        </w:rPr>
        <w:t>−</w:t>
      </w:r>
      <w:r>
        <w:rPr>
          <w:rFonts w:ascii="Cambria Math" w:eastAsia="Cambria Math" w:hAnsi="Cambria Math"/>
          <w:w w:val="110"/>
          <w:sz w:val="14"/>
        </w:rPr>
        <w:t xml:space="preserve"> </w:t>
      </w:r>
      <w:r>
        <w:rPr>
          <w:rFonts w:ascii="Cambria Math" w:eastAsia="Cambria Math" w:hAnsi="Cambria Math"/>
          <w:w w:val="110"/>
          <w:sz w:val="14"/>
        </w:rPr>
        <w:t>𝑚𝑖𝑛</w:t>
      </w:r>
      <w:r>
        <w:rPr>
          <w:rFonts w:ascii="Cambria Math" w:eastAsia="Cambria Math" w:hAnsi="Cambria Math"/>
          <w:w w:val="110"/>
          <w:position w:val="-2"/>
          <w:sz w:val="12"/>
        </w:rPr>
        <w:t>𝐴</w:t>
      </w:r>
    </w:p>
    <w:p w:rsidR="00EE79D8" w:rsidRDefault="009F0D35">
      <w:pPr>
        <w:pStyle w:val="BodyText"/>
        <w:spacing w:before="8"/>
        <w:rPr>
          <w:rFonts w:ascii="Cambria Math"/>
          <w:sz w:val="12"/>
        </w:rPr>
      </w:pPr>
      <w:r>
        <w:br w:type="column"/>
      </w:r>
    </w:p>
    <w:p w:rsidR="00EE79D8" w:rsidRDefault="009F0D35">
      <w:pPr>
        <w:spacing w:before="1"/>
        <w:ind w:left="-38"/>
        <w:rPr>
          <w:rFonts w:ascii="Cambria Math" w:eastAsia="Cambria Math"/>
          <w:sz w:val="12"/>
        </w:rPr>
      </w:pPr>
      <w:r>
        <w:rPr>
          <w:rFonts w:ascii="Cambria Math" w:eastAsia="Cambria Math"/>
          <w:w w:val="110"/>
          <w:sz w:val="14"/>
        </w:rPr>
        <w:t>max</w:t>
      </w:r>
      <w:r>
        <w:rPr>
          <w:rFonts w:ascii="Cambria Math" w:eastAsia="Cambria Math"/>
          <w:w w:val="110"/>
          <w:position w:val="-2"/>
          <w:sz w:val="12"/>
        </w:rPr>
        <w:t>𝐴</w:t>
      </w:r>
    </w:p>
    <w:p w:rsidR="00EE79D8" w:rsidRDefault="009F0D35">
      <w:pPr>
        <w:spacing w:before="52"/>
        <w:ind w:left="-26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–</w:t>
      </w:r>
      <w:r>
        <w:rPr>
          <w:rFonts w:ascii="Cambria Math" w:hAnsi="Cambria Math"/>
          <w:spacing w:val="10"/>
          <w:sz w:val="20"/>
        </w:rPr>
        <w:t xml:space="preserve"> </w:t>
      </w:r>
      <w:r>
        <w:rPr>
          <w:rFonts w:ascii="Cambria Math" w:hAnsi="Cambria Math"/>
          <w:sz w:val="20"/>
        </w:rPr>
        <w:t>new</w:t>
      </w:r>
    </w:p>
    <w:p w:rsidR="00EE79D8" w:rsidRDefault="009F0D35">
      <w:pPr>
        <w:spacing w:before="52"/>
        <w:ind w:left="-36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10"/>
          <w:sz w:val="14"/>
        </w:rPr>
        <w:lastRenderedPageBreak/>
        <w:t>min</w:t>
      </w:r>
      <w:r>
        <w:rPr>
          <w:rFonts w:ascii="Cambria Math" w:eastAsia="Cambria Math"/>
          <w:w w:val="110"/>
          <w:position w:val="-2"/>
          <w:sz w:val="12"/>
        </w:rPr>
        <w:t>𝐴</w:t>
      </w:r>
      <w:r>
        <w:rPr>
          <w:rFonts w:ascii="Cambria Math" w:eastAsia="Cambria Math"/>
          <w:w w:val="110"/>
          <w:position w:val="4"/>
          <w:sz w:val="20"/>
        </w:rPr>
        <w:t>)</w:t>
      </w:r>
      <w:r>
        <w:rPr>
          <w:rFonts w:ascii="Cambria Math" w:eastAsia="Cambria Math"/>
          <w:spacing w:val="1"/>
          <w:w w:val="110"/>
          <w:position w:val="4"/>
          <w:sz w:val="20"/>
        </w:rPr>
        <w:t xml:space="preserve"> </w:t>
      </w:r>
      <w:r>
        <w:rPr>
          <w:rFonts w:ascii="Cambria Math" w:eastAsia="Cambria Math"/>
          <w:w w:val="110"/>
          <w:position w:val="4"/>
          <w:sz w:val="20"/>
        </w:rPr>
        <w:t>+</w:t>
      </w:r>
    </w:p>
    <w:p w:rsidR="00EE79D8" w:rsidRDefault="009F0D35">
      <w:pPr>
        <w:pStyle w:val="BodyText"/>
        <w:spacing w:before="87"/>
        <w:ind w:left="569"/>
      </w:pPr>
      <w:r>
        <w:br w:type="column"/>
      </w:r>
      <w:r>
        <w:lastRenderedPageBreak/>
        <w:t>untuk</w:t>
      </w:r>
      <w:r>
        <w:rPr>
          <w:spacing w:val="61"/>
        </w:rPr>
        <w:t xml:space="preserve"> </w:t>
      </w:r>
      <w:r>
        <w:t>mengukur</w:t>
      </w:r>
      <w:r>
        <w:rPr>
          <w:spacing w:val="64"/>
        </w:rPr>
        <w:t xml:space="preserve"> </w:t>
      </w:r>
      <w:r>
        <w:t>seberapa</w:t>
      </w:r>
      <w:r>
        <w:rPr>
          <w:spacing w:val="61"/>
        </w:rPr>
        <w:t xml:space="preserve"> </w:t>
      </w:r>
      <w:r>
        <w:t>dekat</w:t>
      </w:r>
      <w:r>
        <w:rPr>
          <w:spacing w:val="64"/>
        </w:rPr>
        <w:t xml:space="preserve"> </w:t>
      </w:r>
      <w:r>
        <w:t>relasi</w:t>
      </w:r>
      <w:r>
        <w:rPr>
          <w:spacing w:val="65"/>
        </w:rPr>
        <w:t xml:space="preserve"> </w:t>
      </w:r>
      <w:r>
        <w:t>antara</w:t>
      </w:r>
    </w:p>
    <w:p w:rsidR="00EE79D8" w:rsidRDefault="00EE79D8">
      <w:pPr>
        <w:sectPr w:rsidR="00EE79D8">
          <w:type w:val="continuous"/>
          <w:pgSz w:w="11910" w:h="16850"/>
          <w:pgMar w:top="1340" w:right="800" w:bottom="280" w:left="1560" w:header="720" w:footer="720" w:gutter="0"/>
          <w:cols w:num="5" w:space="720" w:equalWidth="0">
            <w:col w:w="2387" w:space="40"/>
            <w:col w:w="335" w:space="39"/>
            <w:col w:w="513" w:space="40"/>
            <w:col w:w="653" w:space="386"/>
            <w:col w:w="5157"/>
          </w:cols>
        </w:sectPr>
      </w:pPr>
    </w:p>
    <w:p w:rsidR="00EE79D8" w:rsidRDefault="009F0D35">
      <w:pPr>
        <w:tabs>
          <w:tab w:val="left" w:pos="3984"/>
        </w:tabs>
        <w:spacing w:before="22"/>
        <w:ind w:left="569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lastRenderedPageBreak/>
        <w:t>new</w:t>
      </w:r>
      <w:r>
        <w:rPr>
          <w:rFonts w:ascii="Cambria Math" w:eastAsia="Cambria Math"/>
          <w:w w:val="105"/>
          <w:position w:val="-3"/>
          <w:sz w:val="14"/>
        </w:rPr>
        <w:t>min</w:t>
      </w:r>
      <w:r>
        <w:rPr>
          <w:rFonts w:ascii="Cambria Math" w:eastAsia="Cambria Math"/>
          <w:w w:val="105"/>
          <w:position w:val="-6"/>
          <w:sz w:val="12"/>
        </w:rPr>
        <w:t>𝐴</w:t>
      </w:r>
      <w:r>
        <w:rPr>
          <w:rFonts w:ascii="Cambria Math" w:eastAsia="Cambria Math"/>
          <w:w w:val="105"/>
          <w:position w:val="-6"/>
          <w:sz w:val="12"/>
        </w:rPr>
        <w:tab/>
      </w:r>
      <w:r>
        <w:rPr>
          <w:rFonts w:ascii="Cambria Math" w:eastAsia="Cambria Math"/>
          <w:w w:val="105"/>
          <w:sz w:val="20"/>
        </w:rPr>
        <w:t>(1)</w:t>
      </w:r>
    </w:p>
    <w:p w:rsidR="00EE79D8" w:rsidRDefault="009F0D35">
      <w:pPr>
        <w:spacing w:before="214"/>
        <w:ind w:left="142"/>
        <w:jc w:val="both"/>
        <w:rPr>
          <w:b/>
          <w:i/>
        </w:rPr>
      </w:pPr>
      <w:r>
        <w:rPr>
          <w:b/>
        </w:rPr>
        <w:t>2.7</w:t>
      </w:r>
      <w:r>
        <w:rPr>
          <w:b/>
          <w:spacing w:val="42"/>
        </w:rPr>
        <w:t xml:space="preserve"> </w:t>
      </w:r>
      <w:r>
        <w:rPr>
          <w:b/>
        </w:rPr>
        <w:t>Algoritma</w:t>
      </w:r>
      <w:r>
        <w:rPr>
          <w:b/>
          <w:spacing w:val="-4"/>
        </w:rPr>
        <w:t xml:space="preserve"> </w:t>
      </w:r>
      <w:r>
        <w:rPr>
          <w:b/>
        </w:rPr>
        <w:t>K</w:t>
      </w:r>
      <w:r>
        <w:rPr>
          <w:b/>
          <w:i/>
        </w:rPr>
        <w:t>-Medoids</w:t>
      </w:r>
    </w:p>
    <w:p w:rsidR="00EE79D8" w:rsidRDefault="009F0D35">
      <w:pPr>
        <w:spacing w:before="103"/>
        <w:ind w:left="142" w:right="38" w:firstLine="427"/>
        <w:jc w:val="both"/>
      </w:pPr>
      <w:r>
        <w:rPr>
          <w:i/>
        </w:rPr>
        <w:t>K-Medoids</w:t>
      </w:r>
      <w:r>
        <w:rPr>
          <w:i/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rPr>
          <w:i/>
        </w:rPr>
        <w:t>Partitioning</w:t>
      </w:r>
      <w:r>
        <w:rPr>
          <w:i/>
          <w:spacing w:val="1"/>
        </w:rPr>
        <w:t xml:space="preserve"> </w:t>
      </w:r>
      <w:r>
        <w:rPr>
          <w:i/>
        </w:rPr>
        <w:t>Around</w:t>
      </w:r>
      <w:r>
        <w:rPr>
          <w:i/>
          <w:spacing w:val="1"/>
        </w:rPr>
        <w:t xml:space="preserve"> </w:t>
      </w:r>
      <w:r>
        <w:rPr>
          <w:i/>
        </w:rPr>
        <w:t>Medoids</w:t>
      </w:r>
      <w:r>
        <w:rPr>
          <w:i/>
          <w:spacing w:val="1"/>
        </w:rPr>
        <w:t xml:space="preserve"> </w:t>
      </w:r>
      <w:r>
        <w:t>(PAM)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mirip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rPr>
          <w:i/>
        </w:rPr>
        <w:t>K-Means</w:t>
      </w:r>
      <w:r>
        <w:t>.</w:t>
      </w:r>
      <w:r>
        <w:rPr>
          <w:spacing w:val="1"/>
        </w:rPr>
        <w:t xml:space="preserve"> </w:t>
      </w:r>
      <w:r>
        <w:t>Perbedaan</w:t>
      </w:r>
      <w:r>
        <w:rPr>
          <w:spacing w:val="1"/>
        </w:rPr>
        <w:t xml:space="preserve"> </w:t>
      </w:r>
      <w:r>
        <w:t>dari</w:t>
      </w:r>
      <w:r>
        <w:rPr>
          <w:spacing w:val="-52"/>
        </w:rPr>
        <w:t xml:space="preserve"> </w:t>
      </w:r>
      <w:r>
        <w:t xml:space="preserve">kedua algoritma ini yaitu algoritma </w:t>
      </w:r>
      <w:r>
        <w:rPr>
          <w:i/>
        </w:rPr>
        <w:t>K-Medoids</w:t>
      </w:r>
      <w:r>
        <w:rPr>
          <w:i/>
          <w:spacing w:val="1"/>
        </w:rPr>
        <w:t xml:space="preserve"> </w:t>
      </w:r>
      <w:r>
        <w:t>atau</w:t>
      </w:r>
      <w:r>
        <w:rPr>
          <w:spacing w:val="42"/>
        </w:rPr>
        <w:t xml:space="preserve"> </w:t>
      </w:r>
      <w:r>
        <w:rPr>
          <w:i/>
        </w:rPr>
        <w:t>PAM</w:t>
      </w:r>
      <w:r>
        <w:rPr>
          <w:i/>
          <w:spacing w:val="42"/>
        </w:rPr>
        <w:t xml:space="preserve"> </w:t>
      </w:r>
      <w:r>
        <w:t>menggunakan</w:t>
      </w:r>
      <w:r>
        <w:rPr>
          <w:spacing w:val="43"/>
        </w:rPr>
        <w:t xml:space="preserve"> </w:t>
      </w:r>
      <w:r>
        <w:t>objek</w:t>
      </w:r>
      <w:r>
        <w:rPr>
          <w:spacing w:val="41"/>
        </w:rPr>
        <w:t xml:space="preserve"> </w:t>
      </w:r>
      <w:r>
        <w:t>sebagai</w:t>
      </w:r>
    </w:p>
    <w:p w:rsidR="00EE79D8" w:rsidRDefault="009F0D35">
      <w:pPr>
        <w:ind w:left="142" w:right="327"/>
        <w:jc w:val="both"/>
      </w:pPr>
      <w:r>
        <w:br w:type="column"/>
      </w:r>
      <w:r>
        <w:lastRenderedPageBreak/>
        <w:t>objek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cluster,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separation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mengukur</w:t>
      </w:r>
      <w:r>
        <w:rPr>
          <w:spacing w:val="1"/>
        </w:rPr>
        <w:t xml:space="preserve"> </w:t>
      </w:r>
      <w:r>
        <w:t>seberapa</w:t>
      </w:r>
      <w:r>
        <w:rPr>
          <w:spacing w:val="1"/>
        </w:rPr>
        <w:t xml:space="preserve"> </w:t>
      </w:r>
      <w:r>
        <w:t>jauh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terpisah</w:t>
      </w:r>
      <w:r>
        <w:rPr>
          <w:spacing w:val="1"/>
        </w:rPr>
        <w:t xml:space="preserve"> </w:t>
      </w:r>
      <w:r>
        <w:t>dengan</w:t>
      </w:r>
      <w:r>
        <w:rPr>
          <w:spacing w:val="-52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lain.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rPr>
          <w:i/>
          <w:spacing w:val="-2"/>
        </w:rPr>
        <w:t xml:space="preserve"> </w:t>
      </w:r>
      <w:r>
        <w:t>[Handoyo, dkk., 2014]:</w:t>
      </w:r>
    </w:p>
    <w:p w:rsidR="00EE79D8" w:rsidRDefault="009F0D35">
      <w:pPr>
        <w:pStyle w:val="ListParagraph"/>
        <w:numPr>
          <w:ilvl w:val="0"/>
          <w:numId w:val="6"/>
        </w:numPr>
        <w:tabs>
          <w:tab w:val="left" w:pos="570"/>
        </w:tabs>
        <w:ind w:right="327"/>
        <w:jc w:val="both"/>
      </w:pPr>
      <w:r>
        <w:t>Hitung rata-rata jarak objek dengan semua</w:t>
      </w:r>
      <w:r>
        <w:rPr>
          <w:spacing w:val="1"/>
        </w:rPr>
        <w:t xml:space="preserve"> </w:t>
      </w:r>
      <w:r>
        <w:t>objek</w:t>
      </w:r>
      <w:r>
        <w:rPr>
          <w:spacing w:val="-7"/>
        </w:rPr>
        <w:t xml:space="preserve"> </w:t>
      </w:r>
      <w:r>
        <w:t>lain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berada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cluster</w:t>
      </w:r>
      <w:r>
        <w:rPr>
          <w:spacing w:val="-5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persamaan :</w:t>
      </w:r>
    </w:p>
    <w:p w:rsidR="00EE79D8" w:rsidRDefault="00EE79D8">
      <w:pPr>
        <w:jc w:val="both"/>
        <w:sectPr w:rsidR="00EE79D8">
          <w:type w:val="continuous"/>
          <w:pgSz w:w="11910" w:h="16850"/>
          <w:pgMar w:top="1340" w:right="800" w:bottom="280" w:left="1560" w:header="720" w:footer="720" w:gutter="0"/>
          <w:cols w:num="2" w:space="720" w:equalWidth="0">
            <w:col w:w="4440" w:space="380"/>
            <w:col w:w="4730"/>
          </w:cols>
        </w:sectPr>
      </w:pPr>
    </w:p>
    <w:p w:rsidR="00EE79D8" w:rsidRDefault="009F0D35">
      <w:pPr>
        <w:tabs>
          <w:tab w:val="left" w:pos="1111"/>
          <w:tab w:val="left" w:pos="2204"/>
          <w:tab w:val="left" w:pos="3586"/>
        </w:tabs>
        <w:ind w:left="142" w:right="38"/>
        <w:rPr>
          <w:i/>
        </w:rPr>
      </w:pPr>
      <w:r>
        <w:lastRenderedPageBreak/>
        <w:pict>
          <v:rect id="_x0000_s1028" style="position:absolute;left:0;text-align:left;margin-left:380.25pt;margin-top:8.2pt;width:18.7pt;height:.6pt;z-index:-16014848;mso-position-horizontal-relative:page" fillcolor="black" stroked="f">
            <w10:wrap anchorx="page"/>
          </v:rect>
        </w:pict>
      </w:r>
      <w:r>
        <w:t>perwakilan</w:t>
      </w:r>
      <w:r>
        <w:rPr>
          <w:spacing w:val="-7"/>
        </w:rPr>
        <w:t xml:space="preserve"> </w:t>
      </w:r>
      <w:r>
        <w:t>(</w:t>
      </w:r>
      <w:r>
        <w:rPr>
          <w:i/>
        </w:rPr>
        <w:t>medoid</w:t>
      </w:r>
      <w:r>
        <w:t>)</w:t>
      </w:r>
      <w:r>
        <w:rPr>
          <w:spacing w:val="-5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pusat</w:t>
      </w:r>
      <w:r>
        <w:rPr>
          <w:spacing w:val="-4"/>
        </w:rPr>
        <w:t xml:space="preserve"> </w:t>
      </w:r>
      <w:r>
        <w:rPr>
          <w:i/>
        </w:rPr>
        <w:t>cluster</w:t>
      </w:r>
      <w:r>
        <w:rPr>
          <w:i/>
          <w:spacing w:val="-5"/>
        </w:rPr>
        <w:t xml:space="preserve"> </w:t>
      </w:r>
      <w:r>
        <w:t>untuk</w:t>
      </w:r>
      <w:r>
        <w:rPr>
          <w:spacing w:val="-52"/>
        </w:rPr>
        <w:t xml:space="preserve"> </w:t>
      </w:r>
      <w:r>
        <w:t>setiap</w:t>
      </w:r>
      <w:r>
        <w:tab/>
        <w:t>cluster,</w:t>
      </w:r>
      <w:r>
        <w:tab/>
        <w:t>sedangkan</w:t>
      </w:r>
      <w:r>
        <w:tab/>
      </w:r>
      <w:r>
        <w:rPr>
          <w:i/>
        </w:rPr>
        <w:t>K-Means</w:t>
      </w:r>
    </w:p>
    <w:p w:rsidR="00EE79D8" w:rsidRDefault="009F0D35">
      <w:pPr>
        <w:tabs>
          <w:tab w:val="left" w:pos="943"/>
        </w:tabs>
        <w:spacing w:before="60" w:line="129" w:lineRule="auto"/>
        <w:ind w:left="797" w:hanging="656"/>
        <w:rPr>
          <w:rFonts w:ascii="Cambria Math" w:eastAsia="Cambria Math" w:hAnsi="Cambria Math"/>
          <w:sz w:val="14"/>
        </w:rPr>
      </w:pPr>
      <w:r>
        <w:br w:type="column"/>
      </w:r>
      <w:r>
        <w:rPr>
          <w:rFonts w:ascii="Cambria Math" w:eastAsia="Cambria Math" w:hAnsi="Cambria Math"/>
          <w:sz w:val="20"/>
        </w:rPr>
        <w:lastRenderedPageBreak/>
        <w:t>𝑎</w:t>
      </w:r>
      <w:r>
        <w:rPr>
          <w:rFonts w:ascii="Cambria Math" w:eastAsia="Cambria Math" w:hAnsi="Cambria Math"/>
          <w:position w:val="1"/>
          <w:sz w:val="20"/>
        </w:rPr>
        <w:t>(</w:t>
      </w:r>
      <w:r>
        <w:rPr>
          <w:rFonts w:ascii="Cambria Math" w:eastAsia="Cambria Math" w:hAnsi="Cambria Math"/>
          <w:sz w:val="20"/>
        </w:rPr>
        <w:t>𝑖</w:t>
      </w:r>
      <w:r>
        <w:rPr>
          <w:rFonts w:ascii="Cambria Math" w:eastAsia="Cambria Math" w:hAnsi="Cambria Math"/>
          <w:position w:val="1"/>
          <w:sz w:val="20"/>
        </w:rPr>
        <w:t>)</w:t>
      </w:r>
      <w:r>
        <w:rPr>
          <w:rFonts w:ascii="Cambria Math" w:eastAsia="Cambria Math" w:hAnsi="Cambria Math"/>
          <w:spacing w:val="14"/>
          <w:position w:val="1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=</w:t>
      </w:r>
      <w:r>
        <w:rPr>
          <w:rFonts w:ascii="Cambria Math" w:eastAsia="Cambria Math" w:hAnsi="Cambria Math"/>
          <w:sz w:val="20"/>
        </w:rPr>
        <w:tab/>
      </w:r>
      <w:r>
        <w:rPr>
          <w:rFonts w:ascii="Cambria Math" w:eastAsia="Cambria Math" w:hAnsi="Cambria Math"/>
          <w:sz w:val="20"/>
        </w:rPr>
        <w:tab/>
      </w:r>
      <w:r>
        <w:rPr>
          <w:rFonts w:ascii="Cambria Math" w:eastAsia="Cambria Math" w:hAnsi="Cambria Math"/>
          <w:position w:val="12"/>
          <w:sz w:val="14"/>
        </w:rPr>
        <w:t>1</w:t>
      </w:r>
      <w:r>
        <w:rPr>
          <w:rFonts w:ascii="Cambria Math" w:eastAsia="Cambria Math" w:hAnsi="Cambria Math"/>
          <w:spacing w:val="1"/>
          <w:position w:val="12"/>
          <w:sz w:val="14"/>
        </w:rPr>
        <w:t xml:space="preserve"> </w:t>
      </w:r>
      <w:r>
        <w:rPr>
          <w:rFonts w:ascii="Cambria Math" w:eastAsia="Cambria Math" w:hAnsi="Cambria Math"/>
          <w:position w:val="1"/>
          <w:sz w:val="14"/>
        </w:rPr>
        <w:t>[</w:t>
      </w:r>
      <w:r>
        <w:rPr>
          <w:rFonts w:ascii="Cambria Math" w:eastAsia="Cambria Math" w:hAnsi="Cambria Math"/>
          <w:sz w:val="14"/>
        </w:rPr>
        <w:t>𝐴</w:t>
      </w:r>
      <w:r>
        <w:rPr>
          <w:rFonts w:ascii="Cambria Math" w:eastAsia="Cambria Math" w:hAnsi="Cambria Math"/>
          <w:position w:val="1"/>
          <w:sz w:val="14"/>
        </w:rPr>
        <w:t>]</w:t>
      </w:r>
      <w:r>
        <w:rPr>
          <w:rFonts w:ascii="Cambria Math" w:eastAsia="Cambria Math" w:hAnsi="Cambria Math"/>
          <w:sz w:val="14"/>
        </w:rPr>
        <w:t>−</w:t>
      </w:r>
      <w:r>
        <w:rPr>
          <w:rFonts w:ascii="Cambria Math" w:eastAsia="Cambria Math" w:hAnsi="Cambria Math"/>
          <w:sz w:val="14"/>
        </w:rPr>
        <w:t>1</w:t>
      </w:r>
    </w:p>
    <w:p w:rsidR="00EE79D8" w:rsidRDefault="009F0D35">
      <w:pPr>
        <w:spacing w:before="26"/>
        <w:ind w:left="37"/>
        <w:rPr>
          <w:rFonts w:ascii="Cambria Math" w:eastAsia="Cambria Math" w:hAnsi="Cambria Math"/>
          <w:sz w:val="14"/>
        </w:rPr>
      </w:pPr>
      <w:r>
        <w:br w:type="column"/>
      </w:r>
      <w:r>
        <w:rPr>
          <w:rFonts w:ascii="Cambria Math" w:eastAsia="Cambria Math" w:hAnsi="Cambria Math"/>
          <w:w w:val="95"/>
          <w:position w:val="5"/>
          <w:sz w:val="20"/>
        </w:rPr>
        <w:lastRenderedPageBreak/>
        <w:t xml:space="preserve">∑ </w:t>
      </w:r>
      <w:r>
        <w:rPr>
          <w:rFonts w:ascii="Cambria Math" w:eastAsia="Cambria Math" w:hAnsi="Cambria Math"/>
          <w:w w:val="95"/>
          <w:position w:val="4"/>
          <w:sz w:val="20"/>
        </w:rPr>
        <w:t>𝑗</w:t>
      </w:r>
      <w:r>
        <w:rPr>
          <w:rFonts w:ascii="Cambria Math" w:eastAsia="Cambria Math" w:hAnsi="Cambria Math"/>
          <w:spacing w:val="1"/>
          <w:w w:val="95"/>
          <w:position w:val="4"/>
          <w:sz w:val="20"/>
        </w:rPr>
        <w:t xml:space="preserve"> </w:t>
      </w:r>
      <w:r>
        <w:rPr>
          <w:rFonts w:ascii="Cambria Math" w:eastAsia="Cambria Math" w:hAnsi="Cambria Math"/>
          <w:spacing w:val="-4"/>
          <w:w w:val="105"/>
          <w:position w:val="4"/>
          <w:sz w:val="20"/>
        </w:rPr>
        <w:t>∈</w:t>
      </w:r>
      <w:r>
        <w:rPr>
          <w:rFonts w:ascii="Cambria Math" w:eastAsia="Cambria Math" w:hAnsi="Cambria Math"/>
          <w:spacing w:val="-4"/>
          <w:w w:val="105"/>
          <w:sz w:val="14"/>
        </w:rPr>
        <w:t>𝐴</w:t>
      </w:r>
      <w:r>
        <w:rPr>
          <w:rFonts w:ascii="Cambria Math" w:eastAsia="Cambria Math" w:hAnsi="Cambria Math"/>
          <w:spacing w:val="-4"/>
          <w:w w:val="105"/>
          <w:sz w:val="14"/>
        </w:rPr>
        <w:t>,</w:t>
      </w:r>
      <w:r>
        <w:rPr>
          <w:rFonts w:ascii="Cambria Math" w:eastAsia="Cambria Math" w:hAnsi="Cambria Math"/>
          <w:spacing w:val="-4"/>
          <w:w w:val="105"/>
          <w:sz w:val="14"/>
        </w:rPr>
        <w:t>𝑗</w:t>
      </w:r>
      <w:r>
        <w:rPr>
          <w:rFonts w:ascii="Cambria Math" w:eastAsia="Cambria Math" w:hAnsi="Cambria Math"/>
          <w:spacing w:val="-4"/>
          <w:w w:val="105"/>
          <w:sz w:val="14"/>
        </w:rPr>
        <w:t>≠</w:t>
      </w:r>
      <w:r>
        <w:rPr>
          <w:rFonts w:ascii="Cambria Math" w:eastAsia="Cambria Math" w:hAnsi="Cambria Math"/>
          <w:spacing w:val="-4"/>
          <w:w w:val="105"/>
          <w:sz w:val="14"/>
        </w:rPr>
        <w:t>𝑖</w:t>
      </w:r>
    </w:p>
    <w:p w:rsidR="00EE79D8" w:rsidRDefault="009F0D35">
      <w:pPr>
        <w:tabs>
          <w:tab w:val="left" w:pos="1461"/>
        </w:tabs>
        <w:spacing w:before="26"/>
        <w:ind w:left="50"/>
        <w:rPr>
          <w:sz w:val="20"/>
        </w:rPr>
      </w:pPr>
      <w:r>
        <w:br w:type="column"/>
      </w:r>
      <w:r>
        <w:rPr>
          <w:rFonts w:ascii="Cambria Math" w:eastAsia="Cambria Math"/>
          <w:w w:val="95"/>
          <w:sz w:val="20"/>
        </w:rPr>
        <w:lastRenderedPageBreak/>
        <w:t>𝑑</w:t>
      </w:r>
      <w:r>
        <w:rPr>
          <w:rFonts w:ascii="Cambria Math" w:eastAsia="Cambria Math"/>
          <w:w w:val="95"/>
          <w:position w:val="1"/>
          <w:sz w:val="20"/>
        </w:rPr>
        <w:t>(</w:t>
      </w:r>
      <w:r>
        <w:rPr>
          <w:rFonts w:ascii="Cambria Math" w:eastAsia="Cambria Math"/>
          <w:w w:val="95"/>
          <w:sz w:val="20"/>
        </w:rPr>
        <w:t>𝑖</w:t>
      </w:r>
      <w:r>
        <w:rPr>
          <w:rFonts w:ascii="Cambria Math" w:eastAsia="Cambria Math"/>
          <w:w w:val="95"/>
          <w:sz w:val="20"/>
        </w:rPr>
        <w:t>,</w:t>
      </w:r>
      <w:r>
        <w:rPr>
          <w:rFonts w:ascii="Cambria Math" w:eastAsia="Cambria Math"/>
          <w:spacing w:val="-3"/>
          <w:w w:val="95"/>
          <w:sz w:val="20"/>
        </w:rPr>
        <w:t xml:space="preserve"> </w:t>
      </w:r>
      <w:r>
        <w:rPr>
          <w:rFonts w:ascii="Cambria Math" w:eastAsia="Cambria Math"/>
          <w:w w:val="95"/>
          <w:sz w:val="20"/>
        </w:rPr>
        <w:t>𝑗</w:t>
      </w:r>
      <w:r>
        <w:rPr>
          <w:rFonts w:ascii="Cambria Math" w:eastAsia="Cambria Math"/>
          <w:w w:val="95"/>
          <w:position w:val="1"/>
          <w:sz w:val="20"/>
        </w:rPr>
        <w:t>)</w:t>
      </w:r>
      <w:r>
        <w:rPr>
          <w:rFonts w:ascii="Cambria Math" w:eastAsia="Cambria Math"/>
          <w:w w:val="95"/>
          <w:position w:val="1"/>
          <w:sz w:val="20"/>
        </w:rPr>
        <w:tab/>
      </w:r>
      <w:r>
        <w:rPr>
          <w:sz w:val="20"/>
        </w:rPr>
        <w:t>(3)</w:t>
      </w:r>
    </w:p>
    <w:p w:rsidR="00EE79D8" w:rsidRDefault="00EE79D8">
      <w:pPr>
        <w:rPr>
          <w:sz w:val="20"/>
        </w:rPr>
        <w:sectPr w:rsidR="00EE79D8">
          <w:type w:val="continuous"/>
          <w:pgSz w:w="11910" w:h="16850"/>
          <w:pgMar w:top="1340" w:right="800" w:bottom="280" w:left="1560" w:header="720" w:footer="720" w:gutter="0"/>
          <w:cols w:num="4" w:space="720" w:equalWidth="0">
            <w:col w:w="4438" w:space="809"/>
            <w:col w:w="1174" w:space="40"/>
            <w:col w:w="803" w:space="39"/>
            <w:col w:w="2247"/>
          </w:cols>
        </w:sectPr>
      </w:pPr>
    </w:p>
    <w:p w:rsidR="00EE79D8" w:rsidRDefault="009F0D35">
      <w:pPr>
        <w:pStyle w:val="BodyText"/>
        <w:spacing w:before="18"/>
        <w:ind w:left="142" w:right="38"/>
        <w:jc w:val="both"/>
      </w:pPr>
      <w:r>
        <w:lastRenderedPageBreak/>
        <w:t>menggunakan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t>(</w:t>
      </w:r>
      <w:r>
        <w:rPr>
          <w:i/>
        </w:rPr>
        <w:t>mean</w:t>
      </w:r>
      <w:r>
        <w:t>)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 xml:space="preserve">pusat </w:t>
      </w:r>
      <w:r>
        <w:rPr>
          <w:i/>
        </w:rPr>
        <w:t xml:space="preserve">cluster </w:t>
      </w:r>
      <w:r>
        <w:t xml:space="preserve">[Kaur, dkk., 2014]. Algoritma </w:t>
      </w:r>
      <w:r>
        <w:rPr>
          <w:i/>
        </w:rPr>
        <w:t>K-</w:t>
      </w:r>
      <w:r>
        <w:rPr>
          <w:i/>
          <w:spacing w:val="1"/>
        </w:rPr>
        <w:t xml:space="preserve"> </w:t>
      </w:r>
      <w:r>
        <w:rPr>
          <w:i/>
        </w:rPr>
        <w:t>Medoids</w:t>
      </w:r>
      <w:r>
        <w:rPr>
          <w:i/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kelebihan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mengatasi</w:t>
      </w:r>
      <w:r>
        <w:rPr>
          <w:spacing w:val="-52"/>
        </w:rPr>
        <w:t xml:space="preserve"> </w:t>
      </w:r>
      <w:r>
        <w:t xml:space="preserve">kelemahan pada pada algoritma </w:t>
      </w:r>
      <w:r>
        <w:rPr>
          <w:i/>
        </w:rPr>
        <w:t xml:space="preserve">K-Means </w:t>
      </w:r>
      <w:r>
        <w:t>yang</w:t>
      </w:r>
      <w:r>
        <w:rPr>
          <w:spacing w:val="1"/>
        </w:rPr>
        <w:t xml:space="preserve"> </w:t>
      </w:r>
      <w:r>
        <w:rPr>
          <w:i/>
        </w:rPr>
        <w:t>sensitive</w:t>
      </w:r>
      <w:r>
        <w:rPr>
          <w:i/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rPr>
          <w:i/>
        </w:rPr>
        <w:t>noise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outlier</w:t>
      </w:r>
      <w:r>
        <w:t>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yang</w:t>
      </w:r>
      <w:r>
        <w:rPr>
          <w:spacing w:val="-52"/>
        </w:rPr>
        <w:t xml:space="preserve"> </w:t>
      </w:r>
      <w:r>
        <w:t xml:space="preserve">memungkinkan    </w:t>
      </w:r>
      <w:r>
        <w:rPr>
          <w:spacing w:val="48"/>
        </w:rPr>
        <w:t xml:space="preserve"> </w:t>
      </w:r>
      <w:r>
        <w:t xml:space="preserve">menyimpang    </w:t>
      </w:r>
      <w:r>
        <w:rPr>
          <w:spacing w:val="47"/>
        </w:rPr>
        <w:t xml:space="preserve"> </w:t>
      </w:r>
      <w:r>
        <w:t xml:space="preserve">pada    </w:t>
      </w:r>
      <w:r>
        <w:rPr>
          <w:spacing w:val="48"/>
        </w:rPr>
        <w:t xml:space="preserve"> </w:t>
      </w:r>
      <w:r>
        <w:t>dari</w:t>
      </w:r>
    </w:p>
    <w:p w:rsidR="00EE79D8" w:rsidRDefault="009F0D35">
      <w:pPr>
        <w:pStyle w:val="BodyText"/>
        <w:spacing w:line="252" w:lineRule="exact"/>
        <w:ind w:left="142" w:right="40"/>
        <w:jc w:val="both"/>
      </w:pPr>
      <w:r>
        <w:t>distribusi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Kelebihan</w:t>
      </w:r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proses</w:t>
      </w:r>
      <w:r>
        <w:rPr>
          <w:spacing w:val="25"/>
        </w:rPr>
        <w:t xml:space="preserve"> </w:t>
      </w:r>
      <w:r>
        <w:rPr>
          <w:i/>
        </w:rPr>
        <w:t>clustering</w:t>
      </w:r>
      <w:r>
        <w:rPr>
          <w:i/>
          <w:spacing w:val="25"/>
        </w:rPr>
        <w:t xml:space="preserve"> </w:t>
      </w:r>
      <w:r>
        <w:t>tidak</w:t>
      </w:r>
      <w:r>
        <w:rPr>
          <w:spacing w:val="23"/>
        </w:rPr>
        <w:t xml:space="preserve"> </w:t>
      </w:r>
      <w:r>
        <w:t>bergantung</w:t>
      </w:r>
      <w:r>
        <w:rPr>
          <w:spacing w:val="22"/>
        </w:rPr>
        <w:t xml:space="preserve"> </w:t>
      </w:r>
      <w:r>
        <w:t>pada</w:t>
      </w:r>
      <w:r>
        <w:rPr>
          <w:spacing w:val="22"/>
        </w:rPr>
        <w:t xml:space="preserve"> </w:t>
      </w:r>
      <w:r>
        <w:t>urutan</w:t>
      </w:r>
    </w:p>
    <w:p w:rsidR="00EE79D8" w:rsidRDefault="009F0D35">
      <w:pPr>
        <w:pStyle w:val="ListParagraph"/>
        <w:numPr>
          <w:ilvl w:val="0"/>
          <w:numId w:val="6"/>
        </w:numPr>
        <w:tabs>
          <w:tab w:val="left" w:pos="570"/>
        </w:tabs>
        <w:spacing w:line="219" w:lineRule="exact"/>
        <w:jc w:val="both"/>
      </w:pPr>
      <w:r>
        <w:rPr>
          <w:spacing w:val="-2"/>
        </w:rPr>
        <w:br w:type="column"/>
      </w:r>
      <w:r>
        <w:lastRenderedPageBreak/>
        <w:t>Hitung</w:t>
      </w:r>
      <w:r>
        <w:rPr>
          <w:spacing w:val="13"/>
        </w:rPr>
        <w:t xml:space="preserve"> </w:t>
      </w:r>
      <w:r>
        <w:t>rata-rata</w:t>
      </w:r>
      <w:r>
        <w:rPr>
          <w:spacing w:val="11"/>
        </w:rPr>
        <w:t xml:space="preserve"> </w:t>
      </w:r>
      <w:r>
        <w:t>jarak</w:t>
      </w:r>
      <w:r>
        <w:rPr>
          <w:spacing w:val="14"/>
        </w:rPr>
        <w:t xml:space="preserve"> </w:t>
      </w:r>
      <w:r>
        <w:t>objek</w:t>
      </w:r>
      <w:r>
        <w:rPr>
          <w:spacing w:val="13"/>
        </w:rPr>
        <w:t xml:space="preserve"> </w:t>
      </w:r>
      <w:r>
        <w:t>dengan</w:t>
      </w:r>
      <w:r>
        <w:rPr>
          <w:spacing w:val="17"/>
        </w:rPr>
        <w:t xml:space="preserve"> </w:t>
      </w:r>
      <w:r>
        <w:t>semua</w:t>
      </w:r>
    </w:p>
    <w:p w:rsidR="00EE79D8" w:rsidRDefault="009F0D35">
      <w:pPr>
        <w:pStyle w:val="BodyText"/>
        <w:ind w:left="569" w:right="327"/>
        <w:jc w:val="both"/>
      </w:pPr>
      <w:r>
        <w:t>objek lain yang berada pada cluster lain,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ambil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persamaan</w:t>
      </w:r>
      <w:r>
        <w:rPr>
          <w:spacing w:val="1"/>
        </w:rPr>
        <w:t xml:space="preserve"> </w:t>
      </w:r>
      <w:r>
        <w:t>:</w:t>
      </w:r>
    </w:p>
    <w:p w:rsidR="00EE79D8" w:rsidRDefault="009F0D35">
      <w:pPr>
        <w:tabs>
          <w:tab w:val="left" w:pos="3948"/>
        </w:tabs>
        <w:spacing w:before="103" w:line="259" w:lineRule="exact"/>
        <w:ind w:left="569"/>
        <w:jc w:val="both"/>
        <w:rPr>
          <w:sz w:val="20"/>
        </w:rPr>
      </w:pPr>
      <w:r>
        <w:pict>
          <v:rect id="_x0000_s1027" style="position:absolute;left:0;text-align:left;margin-left:390.65pt;margin-top:14.7pt;width:9.6pt;height:.6pt;z-index:-1601433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z w:val="20"/>
        </w:rPr>
        <w:t>𝑑</w:t>
      </w:r>
      <w:r>
        <w:rPr>
          <w:rFonts w:ascii="Cambria Math" w:eastAsia="Cambria Math" w:hAnsi="Cambria Math"/>
          <w:position w:val="1"/>
          <w:sz w:val="20"/>
        </w:rPr>
        <w:t>(</w:t>
      </w:r>
      <w:r>
        <w:rPr>
          <w:rFonts w:ascii="Cambria Math" w:eastAsia="Cambria Math" w:hAnsi="Cambria Math"/>
          <w:sz w:val="20"/>
        </w:rPr>
        <w:t>𝑖</w:t>
      </w:r>
      <w:r>
        <w:rPr>
          <w:rFonts w:ascii="Cambria Math" w:eastAsia="Cambria Math" w:hAnsi="Cambria Math"/>
          <w:sz w:val="20"/>
        </w:rPr>
        <w:t>,</w:t>
      </w:r>
      <w:r>
        <w:rPr>
          <w:rFonts w:ascii="Cambria Math" w:eastAsia="Cambria Math" w:hAnsi="Cambria Math"/>
          <w:spacing w:val="-10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𝐶</w:t>
      </w:r>
      <w:r>
        <w:rPr>
          <w:rFonts w:ascii="Cambria Math" w:eastAsia="Cambria Math" w:hAnsi="Cambria Math"/>
          <w:position w:val="1"/>
          <w:sz w:val="20"/>
        </w:rPr>
        <w:t>)</w:t>
      </w:r>
      <w:r>
        <w:rPr>
          <w:rFonts w:ascii="Cambria Math" w:eastAsia="Cambria Math" w:hAnsi="Cambria Math"/>
          <w:spacing w:val="11"/>
          <w:position w:val="1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 xml:space="preserve">=  </w:t>
      </w:r>
      <w:r>
        <w:rPr>
          <w:rFonts w:ascii="Cambria Math" w:eastAsia="Cambria Math" w:hAnsi="Cambria Math"/>
          <w:spacing w:val="29"/>
          <w:sz w:val="20"/>
        </w:rPr>
        <w:t xml:space="preserve"> </w:t>
      </w:r>
      <w:r>
        <w:rPr>
          <w:rFonts w:ascii="Cambria Math" w:eastAsia="Cambria Math" w:hAnsi="Cambria Math"/>
          <w:position w:val="12"/>
          <w:sz w:val="14"/>
        </w:rPr>
        <w:t xml:space="preserve">1   </w:t>
      </w:r>
      <w:r>
        <w:rPr>
          <w:rFonts w:ascii="Cambria Math" w:eastAsia="Cambria Math" w:hAnsi="Cambria Math"/>
          <w:position w:val="1"/>
          <w:sz w:val="20"/>
        </w:rPr>
        <w:t>∑</w:t>
      </w:r>
      <w:r>
        <w:rPr>
          <w:rFonts w:ascii="Cambria Math" w:eastAsia="Cambria Math" w:hAnsi="Cambria Math"/>
          <w:spacing w:val="-9"/>
          <w:position w:val="1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𝑗</w:t>
      </w:r>
      <w:r>
        <w:rPr>
          <w:rFonts w:ascii="Cambria Math" w:eastAsia="Cambria Math" w:hAnsi="Cambria Math"/>
          <w:spacing w:val="15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∈</w:t>
      </w:r>
      <w:r>
        <w:rPr>
          <w:rFonts w:ascii="Cambria Math" w:eastAsia="Cambria Math" w:hAnsi="Cambria Math"/>
          <w:spacing w:val="13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𝐶</w:t>
      </w:r>
      <w:r>
        <w:rPr>
          <w:rFonts w:ascii="Cambria Math" w:eastAsia="Cambria Math" w:hAnsi="Cambria Math"/>
          <w:sz w:val="20"/>
        </w:rPr>
        <w:t xml:space="preserve">   </w:t>
      </w:r>
      <w:r>
        <w:rPr>
          <w:rFonts w:ascii="Cambria Math" w:eastAsia="Cambria Math" w:hAnsi="Cambria Math"/>
          <w:spacing w:val="6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𝑑</w:t>
      </w:r>
      <w:r>
        <w:rPr>
          <w:rFonts w:ascii="Cambria Math" w:eastAsia="Cambria Math" w:hAnsi="Cambria Math"/>
          <w:position w:val="1"/>
          <w:sz w:val="20"/>
        </w:rPr>
        <w:t>(</w:t>
      </w:r>
      <w:r>
        <w:rPr>
          <w:rFonts w:ascii="Cambria Math" w:eastAsia="Cambria Math" w:hAnsi="Cambria Math"/>
          <w:sz w:val="20"/>
        </w:rPr>
        <w:t>𝑖</w:t>
      </w:r>
      <w:r>
        <w:rPr>
          <w:rFonts w:ascii="Cambria Math" w:eastAsia="Cambria Math" w:hAnsi="Cambria Math"/>
          <w:sz w:val="20"/>
        </w:rPr>
        <w:t>,</w:t>
      </w:r>
      <w:r>
        <w:rPr>
          <w:rFonts w:ascii="Cambria Math" w:eastAsia="Cambria Math" w:hAnsi="Cambria Math"/>
          <w:spacing w:val="-10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𝑗</w:t>
      </w:r>
      <w:r>
        <w:rPr>
          <w:rFonts w:ascii="Cambria Math" w:eastAsia="Cambria Math" w:hAnsi="Cambria Math"/>
          <w:position w:val="1"/>
          <w:sz w:val="20"/>
        </w:rPr>
        <w:t>)</w:t>
      </w:r>
      <w:r>
        <w:rPr>
          <w:rFonts w:ascii="Cambria Math" w:eastAsia="Cambria Math" w:hAnsi="Cambria Math"/>
          <w:position w:val="1"/>
          <w:sz w:val="20"/>
        </w:rPr>
        <w:tab/>
      </w:r>
      <w:r>
        <w:rPr>
          <w:sz w:val="20"/>
        </w:rPr>
        <w:t>(4)</w:t>
      </w:r>
    </w:p>
    <w:p w:rsidR="00EE79D8" w:rsidRDefault="009F0D35">
      <w:pPr>
        <w:spacing w:line="126" w:lineRule="exact"/>
        <w:ind w:left="1433"/>
        <w:rPr>
          <w:rFonts w:ascii="Cambria Math" w:eastAsia="Cambria Math"/>
          <w:sz w:val="14"/>
        </w:rPr>
      </w:pPr>
      <w:r>
        <w:rPr>
          <w:rFonts w:ascii="Cambria Math" w:eastAsia="Cambria Math"/>
          <w:sz w:val="14"/>
        </w:rPr>
        <w:t>[</w:t>
      </w:r>
      <w:r>
        <w:rPr>
          <w:rFonts w:ascii="Cambria Math" w:eastAsia="Cambria Math"/>
          <w:sz w:val="14"/>
        </w:rPr>
        <w:t>𝐴</w:t>
      </w:r>
      <w:r>
        <w:rPr>
          <w:rFonts w:ascii="Cambria Math" w:eastAsia="Cambria Math"/>
          <w:sz w:val="14"/>
        </w:rPr>
        <w:t>]</w:t>
      </w:r>
    </w:p>
    <w:p w:rsidR="00EE79D8" w:rsidRDefault="009F0D35">
      <w:pPr>
        <w:pStyle w:val="ListParagraph"/>
        <w:numPr>
          <w:ilvl w:val="0"/>
          <w:numId w:val="6"/>
        </w:numPr>
        <w:tabs>
          <w:tab w:val="left" w:pos="569"/>
          <w:tab w:val="left" w:pos="570"/>
        </w:tabs>
        <w:spacing w:before="118"/>
        <w:ind w:right="326"/>
      </w:pPr>
      <w:r>
        <w:t>Hitung</w:t>
      </w:r>
      <w:r>
        <w:rPr>
          <w:spacing w:val="44"/>
        </w:rPr>
        <w:t xml:space="preserve"> </w:t>
      </w:r>
      <w:r>
        <w:t>nilai</w:t>
      </w:r>
      <w:r>
        <w:rPr>
          <w:spacing w:val="47"/>
        </w:rPr>
        <w:t xml:space="preserve"> </w:t>
      </w:r>
      <w:r>
        <w:rPr>
          <w:i/>
        </w:rPr>
        <w:t>silhouette</w:t>
      </w:r>
      <w:r>
        <w:rPr>
          <w:i/>
          <w:spacing w:val="45"/>
        </w:rPr>
        <w:t xml:space="preserve"> </w:t>
      </w:r>
      <w:r>
        <w:rPr>
          <w:i/>
        </w:rPr>
        <w:t>coefficient</w:t>
      </w:r>
      <w:r>
        <w:rPr>
          <w:i/>
          <w:spacing w:val="49"/>
        </w:rPr>
        <w:t xml:space="preserve"> </w:t>
      </w:r>
      <w:r>
        <w:t>dengan</w:t>
      </w:r>
      <w:r>
        <w:rPr>
          <w:spacing w:val="-52"/>
        </w:rPr>
        <w:t xml:space="preserve"> </w:t>
      </w:r>
      <w:r>
        <w:t>persamaan</w:t>
      </w:r>
      <w:r>
        <w:rPr>
          <w:spacing w:val="-1"/>
        </w:rPr>
        <w:t xml:space="preserve"> </w:t>
      </w:r>
      <w:r>
        <w:t>:</w:t>
      </w:r>
    </w:p>
    <w:p w:rsidR="00EE79D8" w:rsidRDefault="00EE79D8">
      <w:pPr>
        <w:sectPr w:rsidR="00EE79D8">
          <w:type w:val="continuous"/>
          <w:pgSz w:w="11910" w:h="16850"/>
          <w:pgMar w:top="1340" w:right="800" w:bottom="280" w:left="1560" w:header="720" w:footer="720" w:gutter="0"/>
          <w:cols w:num="2" w:space="720" w:equalWidth="0">
            <w:col w:w="4438" w:space="382"/>
            <w:col w:w="4730"/>
          </w:cols>
        </w:sectPr>
      </w:pPr>
    </w:p>
    <w:p w:rsidR="00EE79D8" w:rsidRDefault="009F0D35">
      <w:pPr>
        <w:pStyle w:val="BodyText"/>
        <w:spacing w:line="250" w:lineRule="atLeast"/>
        <w:ind w:left="142" w:right="31"/>
      </w:pPr>
      <w:r>
        <w:lastRenderedPageBreak/>
        <w:t>masuk</w:t>
      </w:r>
      <w:r>
        <w:rPr>
          <w:spacing w:val="32"/>
        </w:rPr>
        <w:t xml:space="preserve"> </w:t>
      </w:r>
      <w:r>
        <w:t>dataset</w:t>
      </w:r>
      <w:r>
        <w:rPr>
          <w:spacing w:val="33"/>
        </w:rPr>
        <w:t xml:space="preserve"> </w:t>
      </w:r>
      <w:r>
        <w:t>[Furqon,</w:t>
      </w:r>
      <w:r>
        <w:rPr>
          <w:spacing w:val="35"/>
        </w:rPr>
        <w:t xml:space="preserve"> </w:t>
      </w:r>
      <w:r>
        <w:t>dkk.,</w:t>
      </w:r>
      <w:r>
        <w:rPr>
          <w:spacing w:val="34"/>
        </w:rPr>
        <w:t xml:space="preserve"> </w:t>
      </w:r>
      <w:r>
        <w:t>2015].</w:t>
      </w:r>
      <w:r>
        <w:rPr>
          <w:spacing w:val="34"/>
        </w:rPr>
        <w:t xml:space="preserve"> </w:t>
      </w:r>
      <w:r>
        <w:t>Langkah-</w:t>
      </w:r>
      <w:r>
        <w:rPr>
          <w:spacing w:val="-52"/>
        </w:rPr>
        <w:t xml:space="preserve"> </w:t>
      </w:r>
      <w:r>
        <w:t>langkah</w:t>
      </w:r>
      <w:r>
        <w:rPr>
          <w:spacing w:val="-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K-Medoids</w:t>
      </w:r>
      <w:r>
        <w:t>:</w:t>
      </w:r>
    </w:p>
    <w:p w:rsidR="00EE79D8" w:rsidRDefault="009F0D35">
      <w:pPr>
        <w:tabs>
          <w:tab w:val="left" w:pos="941"/>
        </w:tabs>
        <w:spacing w:line="62" w:lineRule="auto"/>
        <w:ind w:left="142"/>
        <w:rPr>
          <w:rFonts w:ascii="Cambria Math" w:eastAsia="Cambria Math" w:hAnsi="Cambria Math"/>
          <w:sz w:val="14"/>
        </w:rPr>
      </w:pPr>
      <w:r>
        <w:br w:type="column"/>
      </w:r>
      <w:r>
        <w:rPr>
          <w:rFonts w:ascii="Cambria Math" w:eastAsia="Cambria Math" w:hAnsi="Cambria Math"/>
          <w:position w:val="-11"/>
          <w:sz w:val="20"/>
        </w:rPr>
        <w:lastRenderedPageBreak/>
        <w:t>𝑠</w:t>
      </w:r>
      <w:r>
        <w:rPr>
          <w:rFonts w:ascii="Cambria Math" w:eastAsia="Cambria Math" w:hAnsi="Cambria Math"/>
          <w:position w:val="-10"/>
          <w:sz w:val="20"/>
        </w:rPr>
        <w:t>(</w:t>
      </w:r>
      <w:r>
        <w:rPr>
          <w:rFonts w:ascii="Cambria Math" w:eastAsia="Cambria Math" w:hAnsi="Cambria Math"/>
          <w:position w:val="-11"/>
          <w:sz w:val="20"/>
        </w:rPr>
        <w:t>𝑖</w:t>
      </w:r>
      <w:r>
        <w:rPr>
          <w:rFonts w:ascii="Cambria Math" w:eastAsia="Cambria Math" w:hAnsi="Cambria Math"/>
          <w:position w:val="-10"/>
          <w:sz w:val="20"/>
        </w:rPr>
        <w:t>)</w:t>
      </w:r>
      <w:r>
        <w:rPr>
          <w:rFonts w:ascii="Cambria Math" w:eastAsia="Cambria Math" w:hAnsi="Cambria Math"/>
          <w:spacing w:val="13"/>
          <w:position w:val="-10"/>
          <w:sz w:val="20"/>
        </w:rPr>
        <w:t xml:space="preserve"> </w:t>
      </w:r>
      <w:r>
        <w:rPr>
          <w:rFonts w:ascii="Cambria Math" w:eastAsia="Cambria Math" w:hAnsi="Cambria Math"/>
          <w:position w:val="-11"/>
          <w:sz w:val="20"/>
        </w:rPr>
        <w:t>=</w:t>
      </w:r>
      <w:r>
        <w:rPr>
          <w:rFonts w:ascii="Cambria Math" w:eastAsia="Cambria Math" w:hAnsi="Cambria Math"/>
          <w:position w:val="-11"/>
          <w:sz w:val="20"/>
        </w:rPr>
        <w:tab/>
      </w:r>
      <w:r>
        <w:rPr>
          <w:rFonts w:ascii="Cambria Math" w:eastAsia="Cambria Math" w:hAnsi="Cambria Math"/>
          <w:sz w:val="14"/>
        </w:rPr>
        <w:t>𝑏</w:t>
      </w:r>
      <w:r>
        <w:rPr>
          <w:rFonts w:ascii="Cambria Math" w:eastAsia="Cambria Math" w:hAnsi="Cambria Math"/>
          <w:position w:val="1"/>
          <w:sz w:val="14"/>
        </w:rPr>
        <w:t>(</w:t>
      </w:r>
      <w:r>
        <w:rPr>
          <w:rFonts w:ascii="Cambria Math" w:eastAsia="Cambria Math" w:hAnsi="Cambria Math"/>
          <w:sz w:val="14"/>
        </w:rPr>
        <w:t>𝑖</w:t>
      </w:r>
      <w:r>
        <w:rPr>
          <w:rFonts w:ascii="Cambria Math" w:eastAsia="Cambria Math" w:hAnsi="Cambria Math"/>
          <w:position w:val="1"/>
          <w:sz w:val="14"/>
        </w:rPr>
        <w:t>)</w:t>
      </w:r>
      <w:r>
        <w:rPr>
          <w:rFonts w:ascii="Cambria Math" w:eastAsia="Cambria Math" w:hAnsi="Cambria Math"/>
          <w:sz w:val="14"/>
        </w:rPr>
        <w:t>−</w:t>
      </w:r>
      <w:r>
        <w:rPr>
          <w:rFonts w:ascii="Cambria Math" w:eastAsia="Cambria Math" w:hAnsi="Cambria Math"/>
          <w:sz w:val="14"/>
        </w:rPr>
        <w:t>𝑎</w:t>
      </w:r>
      <w:r>
        <w:rPr>
          <w:rFonts w:ascii="Cambria Math" w:eastAsia="Cambria Math" w:hAnsi="Cambria Math"/>
          <w:sz w:val="14"/>
        </w:rPr>
        <w:t>(</w:t>
      </w:r>
      <w:r>
        <w:rPr>
          <w:rFonts w:ascii="Cambria Math" w:eastAsia="Cambria Math" w:hAnsi="Cambria Math"/>
          <w:sz w:val="14"/>
        </w:rPr>
        <w:t>𝑖</w:t>
      </w:r>
      <w:r>
        <w:rPr>
          <w:rFonts w:ascii="Cambria Math" w:eastAsia="Cambria Math" w:hAnsi="Cambria Math"/>
          <w:sz w:val="14"/>
        </w:rPr>
        <w:t>)</w:t>
      </w:r>
    </w:p>
    <w:p w:rsidR="00EE79D8" w:rsidRDefault="009F0D35">
      <w:pPr>
        <w:ind w:left="778"/>
        <w:rPr>
          <w:rFonts w:ascii="Cambria Math" w:eastAsia="Cambria Math"/>
          <w:sz w:val="14"/>
        </w:rPr>
      </w:pPr>
      <w:r>
        <w:pict>
          <v:rect id="_x0000_s1026" style="position:absolute;left:0;text-align:left;margin-left:379.25pt;margin-top:-1pt;width:47.4pt;height:.6pt;z-index:15731712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05"/>
          <w:sz w:val="14"/>
        </w:rPr>
        <w:t>max(</w:t>
      </w:r>
      <w:r>
        <w:rPr>
          <w:rFonts w:ascii="Cambria Math" w:eastAsia="Cambria Math"/>
          <w:w w:val="105"/>
          <w:sz w:val="14"/>
        </w:rPr>
        <w:t>𝑎</w:t>
      </w:r>
      <w:r>
        <w:rPr>
          <w:rFonts w:ascii="Cambria Math" w:eastAsia="Cambria Math"/>
          <w:w w:val="105"/>
          <w:position w:val="1"/>
          <w:sz w:val="14"/>
        </w:rPr>
        <w:t>(</w:t>
      </w:r>
      <w:r>
        <w:rPr>
          <w:rFonts w:ascii="Cambria Math" w:eastAsia="Cambria Math"/>
          <w:w w:val="105"/>
          <w:sz w:val="14"/>
        </w:rPr>
        <w:t>𝑖</w:t>
      </w:r>
      <w:r>
        <w:rPr>
          <w:rFonts w:ascii="Cambria Math" w:eastAsia="Cambria Math"/>
          <w:w w:val="105"/>
          <w:position w:val="1"/>
          <w:sz w:val="14"/>
        </w:rPr>
        <w:t>)</w:t>
      </w:r>
      <w:r>
        <w:rPr>
          <w:rFonts w:ascii="Cambria Math" w:eastAsia="Cambria Math"/>
          <w:w w:val="105"/>
          <w:sz w:val="14"/>
        </w:rPr>
        <w:t>,</w:t>
      </w:r>
      <w:r>
        <w:rPr>
          <w:rFonts w:ascii="Cambria Math" w:eastAsia="Cambria Math"/>
          <w:w w:val="105"/>
          <w:sz w:val="14"/>
        </w:rPr>
        <w:t>𝑏</w:t>
      </w:r>
      <w:r>
        <w:rPr>
          <w:rFonts w:ascii="Cambria Math" w:eastAsia="Cambria Math"/>
          <w:w w:val="105"/>
          <w:position w:val="1"/>
          <w:sz w:val="14"/>
        </w:rPr>
        <w:t>(</w:t>
      </w:r>
      <w:r>
        <w:rPr>
          <w:rFonts w:ascii="Cambria Math" w:eastAsia="Cambria Math"/>
          <w:w w:val="105"/>
          <w:sz w:val="14"/>
        </w:rPr>
        <w:t>𝑖</w:t>
      </w:r>
      <w:r>
        <w:rPr>
          <w:rFonts w:ascii="Cambria Math" w:eastAsia="Cambria Math"/>
          <w:w w:val="105"/>
          <w:position w:val="1"/>
          <w:sz w:val="14"/>
        </w:rPr>
        <w:t>)</w:t>
      </w:r>
      <w:r>
        <w:rPr>
          <w:rFonts w:ascii="Cambria Math" w:eastAsia="Cambria Math"/>
          <w:w w:val="105"/>
          <w:sz w:val="14"/>
        </w:rPr>
        <w:t>)</w:t>
      </w:r>
    </w:p>
    <w:p w:rsidR="00EE79D8" w:rsidRDefault="009F0D35">
      <w:pPr>
        <w:spacing w:line="212" w:lineRule="exact"/>
        <w:ind w:left="142"/>
        <w:rPr>
          <w:sz w:val="20"/>
        </w:rPr>
      </w:pPr>
      <w:r>
        <w:br w:type="column"/>
      </w:r>
      <w:r>
        <w:rPr>
          <w:sz w:val="20"/>
        </w:rPr>
        <w:lastRenderedPageBreak/>
        <w:t>(5)</w:t>
      </w:r>
    </w:p>
    <w:p w:rsidR="00EE79D8" w:rsidRDefault="00EE79D8">
      <w:pPr>
        <w:spacing w:line="212" w:lineRule="exact"/>
        <w:rPr>
          <w:sz w:val="20"/>
        </w:rPr>
        <w:sectPr w:rsidR="00EE79D8">
          <w:type w:val="continuous"/>
          <w:pgSz w:w="11910" w:h="16850"/>
          <w:pgMar w:top="1340" w:right="800" w:bottom="280" w:left="1560" w:header="720" w:footer="720" w:gutter="0"/>
          <w:cols w:num="3" w:space="720" w:equalWidth="0">
            <w:col w:w="4437" w:space="810"/>
            <w:col w:w="1764" w:space="1573"/>
            <w:col w:w="966"/>
          </w:cols>
        </w:sectPr>
      </w:pPr>
    </w:p>
    <w:p w:rsidR="00EE79D8" w:rsidRDefault="009F0D35">
      <w:pPr>
        <w:pStyle w:val="ListParagraph"/>
        <w:numPr>
          <w:ilvl w:val="0"/>
          <w:numId w:val="5"/>
        </w:numPr>
        <w:tabs>
          <w:tab w:val="left" w:pos="566"/>
          <w:tab w:val="left" w:pos="567"/>
        </w:tabs>
        <w:spacing w:before="2"/>
      </w:pPr>
      <w:r>
        <w:rPr>
          <w:spacing w:val="-1"/>
        </w:rPr>
        <w:lastRenderedPageBreak/>
        <w:t>Inisialisasi</w:t>
      </w:r>
      <w:r>
        <w:rPr>
          <w:spacing w:val="-11"/>
        </w:rPr>
        <w:t xml:space="preserve"> </w:t>
      </w:r>
      <w:r>
        <w:t>pusat</w:t>
      </w:r>
      <w:r>
        <w:rPr>
          <w:spacing w:val="-9"/>
        </w:rPr>
        <w:t xml:space="preserve"> </w:t>
      </w:r>
      <w:r>
        <w:rPr>
          <w:i/>
        </w:rPr>
        <w:t>cluster</w:t>
      </w:r>
      <w:r>
        <w:rPr>
          <w:i/>
          <w:spacing w:val="-11"/>
        </w:rPr>
        <w:t xml:space="preserve"> </w:t>
      </w:r>
      <w:r>
        <w:t>sebanyak</w:t>
      </w:r>
      <w:r>
        <w:rPr>
          <w:spacing w:val="-11"/>
        </w:rPr>
        <w:t xml:space="preserve"> </w:t>
      </w:r>
      <w:r>
        <w:rPr>
          <w:i/>
        </w:rPr>
        <w:t>k</w:t>
      </w:r>
      <w:r>
        <w:rPr>
          <w:i/>
          <w:spacing w:val="-9"/>
        </w:rPr>
        <w:t xml:space="preserve"> </w:t>
      </w:r>
      <w:r>
        <w:t>(jumlah</w:t>
      </w:r>
    </w:p>
    <w:p w:rsidR="00EE79D8" w:rsidRDefault="009F0D35">
      <w:pPr>
        <w:spacing w:before="1" w:line="252" w:lineRule="exact"/>
        <w:ind w:left="566"/>
      </w:pPr>
      <w:r>
        <w:rPr>
          <w:i/>
        </w:rPr>
        <w:t>cluster</w:t>
      </w:r>
      <w:r>
        <w:t>)</w:t>
      </w:r>
    </w:p>
    <w:p w:rsidR="00EE79D8" w:rsidRDefault="009F0D35">
      <w:pPr>
        <w:pStyle w:val="ListParagraph"/>
        <w:numPr>
          <w:ilvl w:val="0"/>
          <w:numId w:val="5"/>
        </w:numPr>
        <w:tabs>
          <w:tab w:val="left" w:pos="567"/>
        </w:tabs>
        <w:ind w:right="38"/>
        <w:jc w:val="both"/>
      </w:pPr>
      <w:r>
        <w:t xml:space="preserve">Alokasikan setiap data (objek) ke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terdekat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persamaan</w:t>
      </w:r>
      <w:r>
        <w:rPr>
          <w:spacing w:val="1"/>
        </w:rPr>
        <w:t xml:space="preserve"> </w:t>
      </w:r>
      <w:r>
        <w:t>ukuran</w:t>
      </w:r>
      <w:r>
        <w:rPr>
          <w:spacing w:val="-52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rPr>
          <w:i/>
        </w:rPr>
        <w:t>Euclidian</w:t>
      </w:r>
      <w:r>
        <w:rPr>
          <w:i/>
          <w:spacing w:val="1"/>
        </w:rPr>
        <w:t xml:space="preserve"> </w:t>
      </w:r>
      <w:r>
        <w:rPr>
          <w:i/>
        </w:rPr>
        <w:t>Distance</w:t>
      </w:r>
      <w:r>
        <w:rPr>
          <w:i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persamaan:</w:t>
      </w:r>
    </w:p>
    <w:p w:rsidR="00EE79D8" w:rsidRDefault="009F0D35">
      <w:pPr>
        <w:spacing w:line="168" w:lineRule="exact"/>
        <w:ind w:left="502"/>
        <w:jc w:val="both"/>
      </w:pPr>
      <w:r>
        <w:br w:type="column"/>
      </w:r>
      <w:r>
        <w:lastRenderedPageBreak/>
        <w:t>Nilai</w:t>
      </w:r>
      <w:r>
        <w:rPr>
          <w:spacing w:val="92"/>
        </w:rPr>
        <w:t xml:space="preserve"> </w:t>
      </w:r>
      <w:r>
        <w:t>hasil</w:t>
      </w:r>
      <w:r>
        <w:rPr>
          <w:spacing w:val="92"/>
        </w:rPr>
        <w:t xml:space="preserve"> </w:t>
      </w:r>
      <w:r>
        <w:rPr>
          <w:i/>
        </w:rPr>
        <w:t>silhouette</w:t>
      </w:r>
      <w:r>
        <w:rPr>
          <w:i/>
          <w:spacing w:val="93"/>
        </w:rPr>
        <w:t xml:space="preserve"> </w:t>
      </w:r>
      <w:r>
        <w:rPr>
          <w:i/>
        </w:rPr>
        <w:t>coefficient</w:t>
      </w:r>
      <w:r>
        <w:rPr>
          <w:i/>
          <w:spacing w:val="95"/>
        </w:rPr>
        <w:t xml:space="preserve"> </w:t>
      </w:r>
      <w:r>
        <w:t>terletak</w:t>
      </w:r>
    </w:p>
    <w:p w:rsidR="00EE79D8" w:rsidRDefault="009F0D35">
      <w:pPr>
        <w:ind w:left="142" w:right="327"/>
        <w:jc w:val="both"/>
      </w:pPr>
      <w:r>
        <w:t>pada kisaran nilai -1 hingga 1. Semakin nilai</w:t>
      </w:r>
      <w:r>
        <w:rPr>
          <w:spacing w:val="1"/>
        </w:rPr>
        <w:t xml:space="preserve"> </w:t>
      </w:r>
      <w:r>
        <w:rPr>
          <w:i/>
        </w:rPr>
        <w:t xml:space="preserve">silhouette coefficient </w:t>
      </w:r>
      <w:r>
        <w:t>mendekati nilai 1, maka</w:t>
      </w:r>
      <w:r>
        <w:rPr>
          <w:spacing w:val="1"/>
        </w:rPr>
        <w:t xml:space="preserve"> </w:t>
      </w:r>
      <w:r>
        <w:t>semakin baik pengelompokan data dalam satu</w:t>
      </w:r>
      <w:r>
        <w:rPr>
          <w:spacing w:val="1"/>
        </w:rPr>
        <w:t xml:space="preserve"> </w:t>
      </w:r>
      <w:r>
        <w:rPr>
          <w:i/>
        </w:rPr>
        <w:t>cluster</w:t>
      </w:r>
      <w:r>
        <w:t>.</w:t>
      </w:r>
      <w:r>
        <w:rPr>
          <w:spacing w:val="1"/>
        </w:rPr>
        <w:t xml:space="preserve"> </w:t>
      </w:r>
      <w:r>
        <w:t>Sebaliknya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rPr>
          <w:i/>
          <w:spacing w:val="59"/>
        </w:rPr>
        <w:t xml:space="preserve"> </w:t>
      </w:r>
      <w:r>
        <w:t>mendekati</w:t>
      </w:r>
      <w:r>
        <w:rPr>
          <w:spacing w:val="57"/>
        </w:rPr>
        <w:t xml:space="preserve"> </w:t>
      </w:r>
      <w:r>
        <w:t>nilai</w:t>
      </w:r>
      <w:r>
        <w:rPr>
          <w:spacing w:val="59"/>
        </w:rPr>
        <w:t xml:space="preserve"> </w:t>
      </w:r>
      <w:r>
        <w:t>-1,</w:t>
      </w:r>
      <w:r>
        <w:rPr>
          <w:spacing w:val="59"/>
        </w:rPr>
        <w:t xml:space="preserve"> </w:t>
      </w:r>
      <w:r>
        <w:t>maka</w:t>
      </w:r>
      <w:r>
        <w:rPr>
          <w:spacing w:val="57"/>
        </w:rPr>
        <w:t xml:space="preserve"> </w:t>
      </w:r>
      <w:r>
        <w:t>semakin</w:t>
      </w:r>
    </w:p>
    <w:p w:rsidR="00EE79D8" w:rsidRDefault="00EE79D8">
      <w:pPr>
        <w:jc w:val="both"/>
        <w:sectPr w:rsidR="00EE79D8">
          <w:type w:val="continuous"/>
          <w:pgSz w:w="11910" w:h="16850"/>
          <w:pgMar w:top="1340" w:right="800" w:bottom="280" w:left="1560" w:header="720" w:footer="720" w:gutter="0"/>
          <w:cols w:num="2" w:space="720" w:equalWidth="0">
            <w:col w:w="4436" w:space="385"/>
            <w:col w:w="4729"/>
          </w:cols>
        </w:sectPr>
      </w:pPr>
    </w:p>
    <w:p w:rsidR="00EE79D8" w:rsidRDefault="00EE79D8">
      <w:pPr>
        <w:pStyle w:val="BodyText"/>
        <w:spacing w:before="8"/>
        <w:rPr>
          <w:sz w:val="17"/>
        </w:rPr>
      </w:pPr>
    </w:p>
    <w:p w:rsidR="00EE79D8" w:rsidRDefault="00EE79D8">
      <w:pPr>
        <w:rPr>
          <w:sz w:val="17"/>
        </w:rPr>
        <w:sectPr w:rsidR="00EE79D8">
          <w:pgSz w:w="11910" w:h="16850"/>
          <w:pgMar w:top="1400" w:right="800" w:bottom="920" w:left="1560" w:header="1142" w:footer="729" w:gutter="0"/>
          <w:cols w:space="720"/>
        </w:sectPr>
      </w:pPr>
    </w:p>
    <w:p w:rsidR="00EE79D8" w:rsidRDefault="009F0D35">
      <w:pPr>
        <w:pStyle w:val="BodyText"/>
        <w:spacing w:before="91"/>
        <w:ind w:left="127" w:right="25"/>
        <w:jc w:val="center"/>
      </w:pPr>
      <w:r>
        <w:lastRenderedPageBreak/>
        <w:t>buruk</w:t>
      </w:r>
      <w:r>
        <w:rPr>
          <w:spacing w:val="-17"/>
        </w:rPr>
        <w:t xml:space="preserve"> </w:t>
      </w:r>
      <w:r>
        <w:t>pengelompokan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dalam</w:t>
      </w:r>
      <w:r>
        <w:rPr>
          <w:spacing w:val="-17"/>
        </w:rPr>
        <w:t xml:space="preserve"> </w:t>
      </w:r>
      <w:r>
        <w:t>satu</w:t>
      </w:r>
      <w:r>
        <w:rPr>
          <w:spacing w:val="-12"/>
        </w:rPr>
        <w:t xml:space="preserve"> </w:t>
      </w:r>
      <w:r>
        <w:rPr>
          <w:i/>
        </w:rPr>
        <w:t>cluster</w:t>
      </w:r>
      <w:r>
        <w:t>.</w:t>
      </w:r>
    </w:p>
    <w:p w:rsidR="00EE79D8" w:rsidRDefault="00EE79D8">
      <w:pPr>
        <w:pStyle w:val="BodyText"/>
        <w:spacing w:before="9"/>
        <w:rPr>
          <w:sz w:val="20"/>
        </w:rPr>
      </w:pPr>
    </w:p>
    <w:p w:rsidR="00EE79D8" w:rsidRDefault="009F0D35">
      <w:pPr>
        <w:pStyle w:val="Heading1"/>
        <w:numPr>
          <w:ilvl w:val="0"/>
          <w:numId w:val="5"/>
        </w:numPr>
        <w:tabs>
          <w:tab w:val="left" w:pos="502"/>
        </w:tabs>
        <w:ind w:left="593" w:hanging="452"/>
      </w:pPr>
      <w:r>
        <w:t>METODOLOGI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PERANCANGAN</w:t>
      </w:r>
    </w:p>
    <w:p w:rsidR="00EE79D8" w:rsidRDefault="009F0D35">
      <w:pPr>
        <w:pStyle w:val="BodyText"/>
        <w:spacing w:before="122"/>
        <w:ind w:left="142" w:right="38" w:firstLine="451"/>
        <w:jc w:val="both"/>
      </w:pPr>
      <w:r>
        <w:t>Metodologi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menjelaskan</w:t>
      </w:r>
      <w:r>
        <w:rPr>
          <w:spacing w:val="-52"/>
        </w:rPr>
        <w:t xml:space="preserve"> </w:t>
      </w:r>
      <w:r>
        <w:t>langkah-langkah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K-Medoids</w:t>
      </w:r>
      <w:r>
        <w:rPr>
          <w:i/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pengelompokkan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potensi</w:t>
      </w:r>
      <w:r>
        <w:rPr>
          <w:spacing w:val="1"/>
        </w:rPr>
        <w:t xml:space="preserve"> </w:t>
      </w:r>
      <w:r>
        <w:t>kebakaran</w:t>
      </w:r>
      <w:r>
        <w:rPr>
          <w:spacing w:val="-52"/>
        </w:rPr>
        <w:t xml:space="preserve"> </w:t>
      </w:r>
      <w:r>
        <w:t>hutan/lahan berdasarkan persebaran titik panas.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metodologi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ditunjukkan</w:t>
      </w:r>
      <w:r>
        <w:rPr>
          <w:spacing w:val="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2.</w:t>
      </w:r>
    </w:p>
    <w:p w:rsidR="00EE79D8" w:rsidRDefault="009F0D35">
      <w:pPr>
        <w:pStyle w:val="BodyText"/>
        <w:spacing w:before="4"/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1850097</wp:posOffset>
            </wp:positionH>
            <wp:positionV relativeFrom="paragraph">
              <wp:posOffset>188405</wp:posOffset>
            </wp:positionV>
            <wp:extent cx="1201202" cy="2804160"/>
            <wp:effectExtent l="0" t="0" r="0" b="0"/>
            <wp:wrapTopAndBottom/>
            <wp:docPr id="5" name="image3.png" descr="2017-01-28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202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9D8" w:rsidRDefault="009F0D35">
      <w:pPr>
        <w:spacing w:before="183"/>
        <w:ind w:left="120" w:right="25"/>
        <w:jc w:val="center"/>
        <w:rPr>
          <w:sz w:val="20"/>
        </w:rPr>
      </w:pPr>
      <w:r>
        <w:rPr>
          <w:b/>
          <w:sz w:val="20"/>
        </w:rPr>
        <w:t>Gambar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Tahapan</w:t>
      </w:r>
      <w:r>
        <w:rPr>
          <w:spacing w:val="-3"/>
          <w:sz w:val="20"/>
        </w:rPr>
        <w:t xml:space="preserve"> </w:t>
      </w:r>
      <w:r>
        <w:rPr>
          <w:sz w:val="20"/>
        </w:rPr>
        <w:t>Metodologi</w:t>
      </w:r>
      <w:r>
        <w:rPr>
          <w:spacing w:val="-3"/>
          <w:sz w:val="20"/>
        </w:rPr>
        <w:t xml:space="preserve"> </w:t>
      </w:r>
      <w:r>
        <w:rPr>
          <w:sz w:val="20"/>
        </w:rPr>
        <w:t>Penelitian</w:t>
      </w:r>
    </w:p>
    <w:p w:rsidR="00EE79D8" w:rsidRDefault="00EE79D8">
      <w:pPr>
        <w:pStyle w:val="BodyText"/>
        <w:spacing w:before="10"/>
        <w:rPr>
          <w:sz w:val="20"/>
        </w:rPr>
      </w:pPr>
    </w:p>
    <w:p w:rsidR="00EE79D8" w:rsidRDefault="009F0D35">
      <w:pPr>
        <w:pStyle w:val="Heading1"/>
        <w:numPr>
          <w:ilvl w:val="1"/>
          <w:numId w:val="5"/>
        </w:numPr>
        <w:tabs>
          <w:tab w:val="left" w:pos="502"/>
        </w:tabs>
        <w:spacing w:before="1"/>
        <w:jc w:val="both"/>
      </w:pPr>
      <w:r>
        <w:t>Pengumpulan</w:t>
      </w:r>
      <w:r>
        <w:rPr>
          <w:spacing w:val="-2"/>
        </w:rPr>
        <w:t xml:space="preserve"> </w:t>
      </w:r>
      <w:r>
        <w:t>Data</w:t>
      </w:r>
    </w:p>
    <w:p w:rsidR="00EE79D8" w:rsidRDefault="009F0D35">
      <w:pPr>
        <w:pStyle w:val="BodyText"/>
        <w:spacing w:before="119"/>
        <w:ind w:left="142" w:right="38" w:firstLine="451"/>
        <w:jc w:val="both"/>
      </w:pPr>
      <w:r>
        <w:t>Data yang dibutuhkan dalam penelitian 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sebuah</w:t>
      </w:r>
      <w:r>
        <w:rPr>
          <w:spacing w:val="-10"/>
        </w:rPr>
        <w:t xml:space="preserve"> </w:t>
      </w:r>
      <w:r>
        <w:t>situs</w:t>
      </w:r>
      <w:r>
        <w:rPr>
          <w:spacing w:val="-7"/>
        </w:rPr>
        <w:t xml:space="preserve"> </w:t>
      </w:r>
      <w:r>
        <w:t>resmi</w:t>
      </w:r>
      <w:r>
        <w:rPr>
          <w:spacing w:val="-10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rPr>
          <w:i/>
        </w:rPr>
        <w:t>NASA</w:t>
      </w:r>
      <w:r>
        <w:rPr>
          <w:i/>
          <w:spacing w:val="-9"/>
        </w:rPr>
        <w:t xml:space="preserve"> </w:t>
      </w:r>
      <w:r>
        <w:rPr>
          <w:i/>
        </w:rPr>
        <w:t>LANCE</w:t>
      </w:r>
      <w:r>
        <w:rPr>
          <w:i/>
          <w:spacing w:val="-10"/>
        </w:rPr>
        <w:t xml:space="preserve"> </w:t>
      </w:r>
      <w:r>
        <w:rPr>
          <w:i/>
        </w:rPr>
        <w:t>–</w:t>
      </w:r>
      <w:r>
        <w:rPr>
          <w:i/>
          <w:spacing w:val="-53"/>
        </w:rPr>
        <w:t xml:space="preserve"> </w:t>
      </w:r>
      <w:r>
        <w:rPr>
          <w:i/>
        </w:rPr>
        <w:t>FIRM</w:t>
      </w:r>
      <w:r>
        <w:rPr>
          <w:i/>
          <w:spacing w:val="-8"/>
        </w:rPr>
        <w:t xml:space="preserve"> </w:t>
      </w:r>
      <w:r>
        <w:rPr>
          <w:i/>
        </w:rPr>
        <w:t>MODIS</w:t>
      </w:r>
      <w:r>
        <w:rPr>
          <w:i/>
          <w:spacing w:val="-6"/>
        </w:rPr>
        <w:t xml:space="preserve"> </w:t>
      </w:r>
      <w:r>
        <w:rPr>
          <w:i/>
        </w:rPr>
        <w:t>Active</w:t>
      </w:r>
      <w:r>
        <w:rPr>
          <w:i/>
          <w:spacing w:val="-8"/>
        </w:rPr>
        <w:t xml:space="preserve"> </w:t>
      </w:r>
      <w:r>
        <w:rPr>
          <w:i/>
        </w:rPr>
        <w:t>Fire.</w:t>
      </w:r>
      <w:r>
        <w:rPr>
          <w:i/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digunakan</w:t>
      </w:r>
      <w:r>
        <w:rPr>
          <w:spacing w:val="-53"/>
        </w:rPr>
        <w:t xml:space="preserve"> </w:t>
      </w:r>
      <w:r>
        <w:t>berisikan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brightness</w:t>
      </w:r>
      <w:r>
        <w:rPr>
          <w:i/>
          <w:spacing w:val="-52"/>
        </w:rPr>
        <w:t xml:space="preserve"> </w:t>
      </w:r>
      <w:r>
        <w:rPr>
          <w:i/>
        </w:rPr>
        <w:t>temperature,</w:t>
      </w:r>
      <w:r>
        <w:rPr>
          <w:i/>
          <w:spacing w:val="1"/>
        </w:rPr>
        <w:t xml:space="preserve"> </w:t>
      </w:r>
      <w:r>
        <w:rPr>
          <w:i/>
        </w:rPr>
        <w:t>frp,</w:t>
      </w:r>
      <w:r>
        <w:rPr>
          <w:i/>
          <w:spacing w:val="1"/>
        </w:rPr>
        <w:t xml:space="preserve"> </w:t>
      </w:r>
      <w:r>
        <w:rPr>
          <w:i/>
        </w:rPr>
        <w:t>latitude,</w:t>
      </w:r>
      <w:r>
        <w:rPr>
          <w:i/>
          <w:spacing w:val="1"/>
        </w:rPr>
        <w:t xml:space="preserve"> </w:t>
      </w:r>
      <w:r>
        <w:rPr>
          <w:i/>
        </w:rPr>
        <w:t>longitude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confidance</w:t>
      </w:r>
      <w:r>
        <w:t>.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dikumpulkan</w:t>
      </w:r>
      <w:r>
        <w:rPr>
          <w:spacing w:val="-3"/>
        </w:rPr>
        <w:t xml:space="preserve"> </w:t>
      </w:r>
      <w:r>
        <w:t>berupa</w:t>
      </w:r>
      <w:r>
        <w:rPr>
          <w:spacing w:val="-4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titik panas wilayah Asia Tenggara tahun 2000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2015</w:t>
      </w:r>
      <w:r>
        <w:rPr>
          <w:spacing w:val="1"/>
        </w:rPr>
        <w:t xml:space="preserve"> </w:t>
      </w:r>
      <w:r>
        <w:t>berjumlah</w:t>
      </w:r>
      <w:r>
        <w:rPr>
          <w:spacing w:val="1"/>
        </w:rPr>
        <w:t xml:space="preserve"> </w:t>
      </w:r>
      <w:r>
        <w:t>1.048.576</w:t>
      </w:r>
      <w:r>
        <w:rPr>
          <w:spacing w:val="1"/>
        </w:rPr>
        <w:t xml:space="preserve"> </w:t>
      </w:r>
      <w:r>
        <w:rPr>
          <w:i/>
        </w:rPr>
        <w:t>record</w:t>
      </w:r>
      <w:r>
        <w:t>.</w:t>
      </w:r>
      <w:r>
        <w:rPr>
          <w:spacing w:val="1"/>
        </w:rPr>
        <w:t xml:space="preserve"> </w:t>
      </w:r>
      <w:r>
        <w:t>Namun pada penelitian ini, data titik panas yang</w:t>
      </w:r>
      <w:r>
        <w:rPr>
          <w:spacing w:val="-52"/>
        </w:rPr>
        <w:t xml:space="preserve"> </w:t>
      </w:r>
      <w:r>
        <w:t>digunakan sebagai data sampel</w:t>
      </w:r>
      <w:r>
        <w:rPr>
          <w:spacing w:val="1"/>
        </w:rPr>
        <w:t xml:space="preserve"> </w:t>
      </w:r>
      <w:r>
        <w:t>sebanyak 7352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periode bulan September</w:t>
      </w:r>
      <w:r>
        <w:rPr>
          <w:spacing w:val="1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2015.</w:t>
      </w:r>
    </w:p>
    <w:p w:rsidR="00EE79D8" w:rsidRDefault="00EE79D8">
      <w:pPr>
        <w:pStyle w:val="BodyText"/>
        <w:spacing w:before="10"/>
        <w:rPr>
          <w:sz w:val="20"/>
        </w:rPr>
      </w:pPr>
    </w:p>
    <w:p w:rsidR="00EE79D8" w:rsidRDefault="009F0D35">
      <w:pPr>
        <w:pStyle w:val="Heading1"/>
        <w:numPr>
          <w:ilvl w:val="1"/>
          <w:numId w:val="5"/>
        </w:numPr>
        <w:tabs>
          <w:tab w:val="left" w:pos="591"/>
        </w:tabs>
        <w:spacing w:before="1"/>
        <w:ind w:left="590" w:hanging="449"/>
        <w:jc w:val="both"/>
      </w:pPr>
      <w:r>
        <w:t>Analisis</w:t>
      </w:r>
      <w:r>
        <w:rPr>
          <w:spacing w:val="-3"/>
        </w:rPr>
        <w:t xml:space="preserve"> </w:t>
      </w:r>
      <w:r>
        <w:t>Kebutuhan</w:t>
      </w:r>
    </w:p>
    <w:p w:rsidR="00EE79D8" w:rsidRDefault="009F0D35">
      <w:pPr>
        <w:pStyle w:val="BodyText"/>
        <w:spacing w:before="119"/>
        <w:ind w:left="142" w:right="39" w:firstLine="451"/>
        <w:jc w:val="both"/>
      </w:pPr>
      <w:r>
        <w:t>Analisa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-52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 dalam pengimplementasian metode</w:t>
      </w:r>
      <w:r>
        <w:rPr>
          <w:spacing w:val="1"/>
        </w:rPr>
        <w:t xml:space="preserve"> </w:t>
      </w:r>
      <w:r>
        <w:rPr>
          <w:i/>
        </w:rPr>
        <w:t>K-Medoids</w:t>
      </w:r>
      <w:r>
        <w:rPr>
          <w:i/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pengelompokkan</w:t>
      </w:r>
      <w:r>
        <w:rPr>
          <w:spacing w:val="-52"/>
        </w:rPr>
        <w:t xml:space="preserve"> </w:t>
      </w:r>
      <w:r>
        <w:t>data potensi kebakaran hutan/lahan berdasarkan</w:t>
      </w:r>
      <w:r>
        <w:rPr>
          <w:spacing w:val="-52"/>
        </w:rPr>
        <w:t xml:space="preserve"> </w:t>
      </w:r>
      <w:r>
        <w:t>persebaran</w:t>
      </w:r>
      <w:r>
        <w:rPr>
          <w:spacing w:val="-2"/>
        </w:rPr>
        <w:t xml:space="preserve"> </w:t>
      </w:r>
      <w:r>
        <w:t>titik</w:t>
      </w:r>
      <w:r>
        <w:rPr>
          <w:spacing w:val="-3"/>
        </w:rPr>
        <w:t xml:space="preserve"> </w:t>
      </w:r>
      <w:r>
        <w:t>panas (</w:t>
      </w:r>
      <w:r>
        <w:rPr>
          <w:i/>
        </w:rPr>
        <w:t>hotspot</w:t>
      </w:r>
      <w:r>
        <w:t>).</w:t>
      </w:r>
    </w:p>
    <w:p w:rsidR="00EE79D8" w:rsidRDefault="009F0D35">
      <w:pPr>
        <w:pStyle w:val="Heading1"/>
        <w:numPr>
          <w:ilvl w:val="1"/>
          <w:numId w:val="5"/>
        </w:numPr>
        <w:tabs>
          <w:tab w:val="left" w:pos="594"/>
        </w:tabs>
        <w:spacing w:before="91"/>
        <w:ind w:left="593" w:hanging="452"/>
        <w:jc w:val="both"/>
      </w:pPr>
      <w:r>
        <w:rPr>
          <w:spacing w:val="1"/>
        </w:rPr>
        <w:br w:type="column"/>
      </w:r>
      <w:r>
        <w:lastRenderedPageBreak/>
        <w:t>Perancangan</w:t>
      </w:r>
    </w:p>
    <w:p w:rsidR="00EE79D8" w:rsidRDefault="009F0D35">
      <w:pPr>
        <w:pStyle w:val="BodyText"/>
        <w:spacing w:before="119"/>
        <w:ind w:left="142" w:right="327" w:firstLine="451"/>
        <w:jc w:val="both"/>
      </w:pPr>
      <w:r>
        <w:t>Perancangan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dibuat</w:t>
      </w:r>
      <w:r>
        <w:rPr>
          <w:spacing w:val="56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rancangan</w:t>
      </w:r>
      <w:r>
        <w:rPr>
          <w:spacing w:val="1"/>
        </w:rPr>
        <w:t xml:space="preserve"> </w:t>
      </w:r>
      <w:r>
        <w:t>langkah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keseluruhan untuk mempermudah implementasi</w:t>
      </w:r>
      <w:r>
        <w:rPr>
          <w:spacing w:val="-5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pengujian.</w:t>
      </w:r>
      <w:r>
        <w:rPr>
          <w:spacing w:val="1"/>
        </w:rPr>
        <w:t xml:space="preserve"> </w:t>
      </w:r>
      <w:r>
        <w:t>Langkah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disesuaikan dengan rancangan perangkat lunak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pada Gambar</w:t>
      </w:r>
      <w:r>
        <w:rPr>
          <w:spacing w:val="-1"/>
        </w:rPr>
        <w:t xml:space="preserve"> </w:t>
      </w:r>
      <w:r>
        <w:t>3.</w:t>
      </w:r>
    </w:p>
    <w:p w:rsidR="00EE79D8" w:rsidRDefault="009F0D35">
      <w:pPr>
        <w:pStyle w:val="BodyText"/>
        <w:spacing w:before="2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4549880</wp:posOffset>
            </wp:positionH>
            <wp:positionV relativeFrom="paragraph">
              <wp:posOffset>172260</wp:posOffset>
            </wp:positionV>
            <wp:extent cx="1805769" cy="2892552"/>
            <wp:effectExtent l="0" t="0" r="0" b="0"/>
            <wp:wrapTopAndBottom/>
            <wp:docPr id="7" name="image4.png" descr="2017-06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769" cy="289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9D8" w:rsidRDefault="009F0D35">
      <w:pPr>
        <w:spacing w:before="160"/>
        <w:ind w:left="564"/>
        <w:rPr>
          <w:sz w:val="20"/>
        </w:rPr>
      </w:pPr>
      <w:r>
        <w:rPr>
          <w:b/>
          <w:sz w:val="20"/>
        </w:rPr>
        <w:t>Gambar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Perancangan</w:t>
      </w:r>
      <w:r>
        <w:rPr>
          <w:spacing w:val="-4"/>
          <w:sz w:val="20"/>
        </w:rPr>
        <w:t xml:space="preserve"> </w:t>
      </w:r>
      <w:r>
        <w:rPr>
          <w:sz w:val="20"/>
        </w:rPr>
        <w:t>Perangkat</w:t>
      </w:r>
      <w:r>
        <w:rPr>
          <w:spacing w:val="-1"/>
          <w:sz w:val="20"/>
        </w:rPr>
        <w:t xml:space="preserve"> </w:t>
      </w:r>
      <w:r>
        <w:rPr>
          <w:sz w:val="20"/>
        </w:rPr>
        <w:t>Lunak</w:t>
      </w:r>
    </w:p>
    <w:p w:rsidR="00EE79D8" w:rsidRDefault="009F0D35">
      <w:pPr>
        <w:pStyle w:val="BodyText"/>
        <w:spacing w:before="184"/>
        <w:ind w:left="142" w:right="326" w:firstLine="427"/>
        <w:jc w:val="both"/>
      </w:pPr>
      <w:r>
        <w:t>Proses</w:t>
      </w:r>
      <w:r>
        <w:rPr>
          <w:spacing w:val="1"/>
        </w:rPr>
        <w:t xml:space="preserve"> </w:t>
      </w:r>
      <w:r>
        <w:t>pengklasteran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mengguanakan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K-Medoids</w:t>
      </w:r>
      <w:r>
        <w:t>.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dutentukan. Selanjutnya dilakukan proses dari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rPr>
          <w:i/>
        </w:rPr>
        <w:t>K-Medoids</w:t>
      </w:r>
      <w:r>
        <w:t>.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-52"/>
        </w:rPr>
        <w:t xml:space="preserve"> </w:t>
      </w:r>
      <w:r>
        <w:rPr>
          <w:spacing w:val="-1"/>
        </w:rPr>
        <w:t>akan</w:t>
      </w:r>
      <w:r>
        <w:rPr>
          <w:spacing w:val="-12"/>
        </w:rPr>
        <w:t xml:space="preserve"> </w:t>
      </w:r>
      <w:r>
        <w:rPr>
          <w:spacing w:val="-1"/>
        </w:rPr>
        <w:t>ditampilkan</w:t>
      </w:r>
      <w:r>
        <w:rPr>
          <w:spacing w:val="-12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akhir</w:t>
      </w:r>
      <w:r>
        <w:rPr>
          <w:spacing w:val="-12"/>
        </w:rPr>
        <w:t xml:space="preserve"> </w:t>
      </w:r>
      <w:r>
        <w:t>proses</w:t>
      </w:r>
      <w:r>
        <w:rPr>
          <w:spacing w:val="-14"/>
        </w:rPr>
        <w:t xml:space="preserve"> </w:t>
      </w:r>
      <w:r>
        <w:t>ketika</w:t>
      </w:r>
      <w:r>
        <w:rPr>
          <w:spacing w:val="-11"/>
        </w:rPr>
        <w:t xml:space="preserve"> </w:t>
      </w:r>
      <w:r>
        <w:t>proses</w:t>
      </w:r>
      <w:r>
        <w:rPr>
          <w:spacing w:val="-53"/>
        </w:rPr>
        <w:t xml:space="preserve"> </w:t>
      </w:r>
      <w:r>
        <w:rPr>
          <w:spacing w:val="-1"/>
        </w:rPr>
        <w:t>perhitungan</w:t>
      </w:r>
      <w:r>
        <w:rPr>
          <w:spacing w:val="-12"/>
        </w:rPr>
        <w:t xml:space="preserve"> </w:t>
      </w:r>
      <w:r>
        <w:t>telah</w:t>
      </w:r>
      <w:r>
        <w:rPr>
          <w:spacing w:val="-12"/>
        </w:rPr>
        <w:t xml:space="preserve"> </w:t>
      </w:r>
      <w:r>
        <w:t>selesai.</w:t>
      </w:r>
      <w:r>
        <w:rPr>
          <w:spacing w:val="-10"/>
        </w:rPr>
        <w:t xml:space="preserve"> </w:t>
      </w:r>
      <w:r>
        <w:t>Diagram</w:t>
      </w:r>
      <w:r>
        <w:rPr>
          <w:spacing w:val="-12"/>
        </w:rPr>
        <w:t xml:space="preserve"> </w:t>
      </w:r>
      <w:r>
        <w:t>alir</w:t>
      </w:r>
      <w:r>
        <w:rPr>
          <w:spacing w:val="-11"/>
        </w:rPr>
        <w:t xml:space="preserve"> </w:t>
      </w:r>
      <w:r>
        <w:t>algoritma</w:t>
      </w:r>
      <w:r>
        <w:rPr>
          <w:spacing w:val="-53"/>
        </w:rPr>
        <w:t xml:space="preserve"> </w:t>
      </w:r>
      <w:r>
        <w:rPr>
          <w:i/>
        </w:rPr>
        <w:t xml:space="preserve">K-Medoids </w:t>
      </w:r>
      <w:r>
        <w:t>dapat dilihat</w:t>
      </w:r>
      <w:r>
        <w:rPr>
          <w:spacing w:val="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Gambar 4.</w:t>
      </w:r>
    </w:p>
    <w:p w:rsidR="00EE79D8" w:rsidRDefault="00EE79D8">
      <w:pPr>
        <w:jc w:val="both"/>
        <w:sectPr w:rsidR="00EE79D8">
          <w:type w:val="continuous"/>
          <w:pgSz w:w="11910" w:h="16850"/>
          <w:pgMar w:top="1340" w:right="800" w:bottom="280" w:left="1560" w:header="720" w:footer="720" w:gutter="0"/>
          <w:cols w:num="2" w:space="720" w:equalWidth="0">
            <w:col w:w="4438" w:space="382"/>
            <w:col w:w="4730"/>
          </w:cols>
        </w:sectPr>
      </w:pPr>
    </w:p>
    <w:p w:rsidR="00EE79D8" w:rsidRDefault="00EE79D8">
      <w:pPr>
        <w:pStyle w:val="BodyText"/>
        <w:spacing w:before="8"/>
        <w:rPr>
          <w:sz w:val="17"/>
        </w:rPr>
      </w:pPr>
    </w:p>
    <w:p w:rsidR="00EE79D8" w:rsidRDefault="00EE79D8">
      <w:pPr>
        <w:rPr>
          <w:sz w:val="17"/>
        </w:rPr>
        <w:sectPr w:rsidR="00EE79D8">
          <w:pgSz w:w="11910" w:h="16850"/>
          <w:pgMar w:top="1400" w:right="800" w:bottom="920" w:left="1560" w:header="1142" w:footer="729" w:gutter="0"/>
          <w:cols w:space="720"/>
        </w:sectPr>
      </w:pPr>
    </w:p>
    <w:p w:rsidR="00EE79D8" w:rsidRDefault="00EE79D8">
      <w:pPr>
        <w:pStyle w:val="BodyText"/>
        <w:rPr>
          <w:sz w:val="13"/>
        </w:rPr>
      </w:pPr>
    </w:p>
    <w:p w:rsidR="00EE79D8" w:rsidRDefault="009F0D35">
      <w:pPr>
        <w:pStyle w:val="BodyText"/>
        <w:ind w:left="20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635941" cy="3061525"/>
            <wp:effectExtent l="0" t="0" r="0" b="0"/>
            <wp:docPr id="9" name="image5.png" descr="C:\Users\dyangfpramesti\AppData\Local\Microsoft\Windows\INetCache\Content.Word\2017-01-28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941" cy="30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D8" w:rsidRDefault="009F0D35">
      <w:pPr>
        <w:spacing w:before="188"/>
        <w:ind w:left="1846" w:right="459" w:hanging="1270"/>
        <w:rPr>
          <w:i/>
          <w:sz w:val="20"/>
        </w:rPr>
      </w:pPr>
      <w:r>
        <w:rPr>
          <w:b/>
          <w:sz w:val="20"/>
        </w:rPr>
        <w:t xml:space="preserve">Gambar 4. </w:t>
      </w:r>
      <w:r>
        <w:rPr>
          <w:sz w:val="20"/>
        </w:rPr>
        <w:t xml:space="preserve">Flowchart Metode </w:t>
      </w:r>
      <w:r>
        <w:rPr>
          <w:i/>
          <w:sz w:val="20"/>
        </w:rPr>
        <w:t>K-Medoids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Clustering</w:t>
      </w:r>
    </w:p>
    <w:p w:rsidR="00EE79D8" w:rsidRDefault="00EE79D8">
      <w:pPr>
        <w:pStyle w:val="BodyText"/>
        <w:rPr>
          <w:i/>
          <w:sz w:val="21"/>
        </w:rPr>
      </w:pPr>
    </w:p>
    <w:p w:rsidR="00EE79D8" w:rsidRDefault="009F0D35">
      <w:pPr>
        <w:pStyle w:val="Heading1"/>
        <w:numPr>
          <w:ilvl w:val="1"/>
          <w:numId w:val="5"/>
        </w:numPr>
        <w:tabs>
          <w:tab w:val="left" w:pos="594"/>
        </w:tabs>
        <w:ind w:left="593" w:hanging="452"/>
        <w:jc w:val="both"/>
      </w:pPr>
      <w:r>
        <w:t>Proses</w:t>
      </w:r>
      <w:r>
        <w:rPr>
          <w:spacing w:val="-6"/>
        </w:rPr>
        <w:t xml:space="preserve"> </w:t>
      </w:r>
      <w:r>
        <w:t>Perhitungan</w:t>
      </w:r>
    </w:p>
    <w:p w:rsidR="00EE79D8" w:rsidRDefault="009F0D35">
      <w:pPr>
        <w:pStyle w:val="BodyText"/>
        <w:spacing w:before="119"/>
        <w:ind w:left="142" w:right="38" w:firstLine="451"/>
        <w:jc w:val="both"/>
      </w:pPr>
      <w:r>
        <w:t xml:space="preserve">Dalam proses perhitungan pada metode </w:t>
      </w:r>
      <w:r>
        <w:rPr>
          <w:i/>
        </w:rPr>
        <w:t>K-</w:t>
      </w:r>
      <w:r>
        <w:rPr>
          <w:i/>
          <w:spacing w:val="-52"/>
        </w:rPr>
        <w:t xml:space="preserve"> </w:t>
      </w:r>
      <w:r>
        <w:rPr>
          <w:i/>
        </w:rPr>
        <w:t>Medoids</w:t>
      </w:r>
      <w:r>
        <w:rPr>
          <w:i/>
          <w:spacing w:val="-3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langkah-langkahnya</w:t>
      </w:r>
      <w:r>
        <w:rPr>
          <w:spacing w:val="-1"/>
        </w:rPr>
        <w:t xml:space="preserve"> </w:t>
      </w:r>
      <w:r>
        <w:t>:</w:t>
      </w:r>
    </w:p>
    <w:p w:rsidR="00EE79D8" w:rsidRDefault="009F0D35">
      <w:pPr>
        <w:pStyle w:val="ListParagraph"/>
        <w:numPr>
          <w:ilvl w:val="0"/>
          <w:numId w:val="4"/>
        </w:numPr>
        <w:tabs>
          <w:tab w:val="left" w:pos="502"/>
        </w:tabs>
        <w:spacing w:before="1"/>
        <w:ind w:left="501" w:right="38"/>
        <w:jc w:val="both"/>
      </w:pPr>
      <w:r>
        <w:t>Melakukan</w:t>
      </w:r>
      <w:r>
        <w:rPr>
          <w:spacing w:val="1"/>
        </w:rPr>
        <w:t xml:space="preserve"> </w:t>
      </w:r>
      <w:r>
        <w:t>normalisasi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-52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rPr>
          <w:i/>
        </w:rPr>
        <w:t>K-</w:t>
      </w:r>
      <w:r>
        <w:rPr>
          <w:i/>
          <w:spacing w:val="1"/>
        </w:rPr>
        <w:t xml:space="preserve"> </w:t>
      </w:r>
      <w:r>
        <w:rPr>
          <w:i/>
        </w:rPr>
        <w:t>Medoids</w:t>
      </w:r>
      <w:r>
        <w:t>.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>normalisasi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persamaan (1)</w:t>
      </w:r>
    </w:p>
    <w:p w:rsidR="00EE79D8" w:rsidRDefault="009F0D35">
      <w:pPr>
        <w:pStyle w:val="ListParagraph"/>
        <w:numPr>
          <w:ilvl w:val="0"/>
          <w:numId w:val="4"/>
        </w:numPr>
        <w:tabs>
          <w:tab w:val="left" w:pos="502"/>
        </w:tabs>
        <w:spacing w:before="1"/>
        <w:ind w:left="501" w:right="38"/>
        <w:jc w:val="both"/>
      </w:pPr>
      <w:r>
        <w:t>Menginisialisasikan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secara</w:t>
      </w:r>
      <w:r>
        <w:rPr>
          <w:spacing w:val="-52"/>
        </w:rPr>
        <w:t xml:space="preserve"> </w:t>
      </w:r>
      <w:r>
        <w:t>acak,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menghitung</w:t>
      </w:r>
      <w:r>
        <w:rPr>
          <w:spacing w:val="1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(objek)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dengan</w:t>
      </w:r>
      <w:r>
        <w:rPr>
          <w:spacing w:val="-52"/>
        </w:rPr>
        <w:t xml:space="preserve"> </w:t>
      </w:r>
      <w:r>
        <w:rPr>
          <w:i/>
        </w:rPr>
        <w:t>Euclidean Distance</w:t>
      </w:r>
      <w:r>
        <w:t xml:space="preserve">. Perhitungan </w:t>
      </w:r>
      <w:r>
        <w:rPr>
          <w:i/>
        </w:rPr>
        <w:t>Euclidean</w:t>
      </w:r>
      <w:r>
        <w:rPr>
          <w:i/>
          <w:spacing w:val="-52"/>
        </w:rPr>
        <w:t xml:space="preserve"> </w:t>
      </w:r>
      <w:r>
        <w:rPr>
          <w:i/>
        </w:rPr>
        <w:t xml:space="preserve">Distance </w:t>
      </w:r>
      <w:r>
        <w:t>meng</w:t>
      </w:r>
      <w:r>
        <w:t>gunakan persamaan</w:t>
      </w:r>
      <w:r>
        <w:rPr>
          <w:spacing w:val="-1"/>
        </w:rPr>
        <w:t xml:space="preserve"> </w:t>
      </w:r>
      <w:r>
        <w:t>(2).</w:t>
      </w:r>
    </w:p>
    <w:p w:rsidR="00EE79D8" w:rsidRDefault="009F0D35">
      <w:pPr>
        <w:pStyle w:val="ListParagraph"/>
        <w:numPr>
          <w:ilvl w:val="0"/>
          <w:numId w:val="4"/>
        </w:numPr>
        <w:tabs>
          <w:tab w:val="left" w:pos="502"/>
        </w:tabs>
        <w:ind w:left="501" w:right="41"/>
        <w:jc w:val="both"/>
      </w:pPr>
      <w:r>
        <w:t xml:space="preserve">Menghitung total </w:t>
      </w:r>
      <w:r>
        <w:rPr>
          <w:i/>
        </w:rPr>
        <w:t xml:space="preserve">distance </w:t>
      </w:r>
      <w:r>
        <w:t>dari keseluruhan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rPr>
          <w:i/>
        </w:rPr>
        <w:t>cluster</w:t>
      </w:r>
      <w:r>
        <w:t>.</w:t>
      </w:r>
    </w:p>
    <w:p w:rsidR="00EE79D8" w:rsidRDefault="009F0D35">
      <w:pPr>
        <w:pStyle w:val="ListParagraph"/>
        <w:numPr>
          <w:ilvl w:val="0"/>
          <w:numId w:val="4"/>
        </w:numPr>
        <w:tabs>
          <w:tab w:val="left" w:pos="502"/>
        </w:tabs>
        <w:ind w:left="501" w:right="38"/>
        <w:jc w:val="both"/>
      </w:pPr>
      <w:r>
        <w:t>Menginisialisasikan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baru</w:t>
      </w:r>
      <w:r>
        <w:rPr>
          <w:spacing w:val="-52"/>
        </w:rPr>
        <w:t xml:space="preserve"> </w:t>
      </w:r>
      <w:r>
        <w:rPr>
          <w:spacing w:val="-1"/>
        </w:rPr>
        <w:t>secara</w:t>
      </w:r>
      <w:r>
        <w:rPr>
          <w:spacing w:val="-12"/>
        </w:rPr>
        <w:t xml:space="preserve"> </w:t>
      </w:r>
      <w:r>
        <w:t>acak</w:t>
      </w:r>
      <w:r>
        <w:rPr>
          <w:spacing w:val="-14"/>
        </w:rPr>
        <w:t xml:space="preserve"> </w:t>
      </w:r>
      <w:r>
        <w:t>kemudian</w:t>
      </w:r>
      <w:r>
        <w:rPr>
          <w:spacing w:val="-12"/>
        </w:rPr>
        <w:t xml:space="preserve"> </w:t>
      </w:r>
      <w:r>
        <w:t>menghitung</w:t>
      </w:r>
      <w:r>
        <w:rPr>
          <w:spacing w:val="-14"/>
        </w:rPr>
        <w:t xml:space="preserve"> </w:t>
      </w:r>
      <w:r>
        <w:t>jarak</w:t>
      </w:r>
      <w:r>
        <w:rPr>
          <w:spacing w:val="-11"/>
        </w:rPr>
        <w:t xml:space="preserve"> </w:t>
      </w:r>
      <w:r>
        <w:t>data</w:t>
      </w:r>
      <w:r>
        <w:rPr>
          <w:spacing w:val="-53"/>
        </w:rPr>
        <w:t xml:space="preserve"> </w:t>
      </w:r>
      <w:r>
        <w:t>(objek)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dengan</w:t>
      </w:r>
      <w:r>
        <w:rPr>
          <w:spacing w:val="-52"/>
        </w:rPr>
        <w:t xml:space="preserve"> </w:t>
      </w:r>
      <w:r>
        <w:rPr>
          <w:i/>
        </w:rPr>
        <w:t>Euclidean Distance</w:t>
      </w:r>
      <w:r>
        <w:t xml:space="preserve">. Perhitungan </w:t>
      </w:r>
      <w:r>
        <w:rPr>
          <w:i/>
        </w:rPr>
        <w:t>Euclidean</w:t>
      </w:r>
      <w:r>
        <w:rPr>
          <w:i/>
          <w:spacing w:val="-52"/>
        </w:rPr>
        <w:t xml:space="preserve"> </w:t>
      </w:r>
      <w:r>
        <w:rPr>
          <w:i/>
        </w:rPr>
        <w:t xml:space="preserve">Distance </w:t>
      </w:r>
      <w:r>
        <w:t>menggunakan persamaan</w:t>
      </w:r>
      <w:r>
        <w:rPr>
          <w:spacing w:val="-1"/>
        </w:rPr>
        <w:t xml:space="preserve"> </w:t>
      </w:r>
      <w:r>
        <w:t>(2).</w:t>
      </w:r>
    </w:p>
    <w:p w:rsidR="00EE79D8" w:rsidRDefault="009F0D35">
      <w:pPr>
        <w:pStyle w:val="ListParagraph"/>
        <w:numPr>
          <w:ilvl w:val="0"/>
          <w:numId w:val="4"/>
        </w:numPr>
        <w:tabs>
          <w:tab w:val="left" w:pos="502"/>
        </w:tabs>
        <w:spacing w:before="1"/>
        <w:ind w:left="501" w:right="39"/>
        <w:jc w:val="both"/>
      </w:pPr>
      <w:r>
        <w:t>Menghitung</w:t>
      </w:r>
      <w:r>
        <w:rPr>
          <w:spacing w:val="1"/>
        </w:rPr>
        <w:t xml:space="preserve"> </w:t>
      </w:r>
      <w:r>
        <w:t>selisih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mengurangi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rPr>
          <w:i/>
        </w:rPr>
        <w:t>distance</w:t>
      </w:r>
      <w:r>
        <w:rPr>
          <w:i/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rPr>
          <w:i/>
        </w:rPr>
        <w:t>distance</w:t>
      </w:r>
      <w:r>
        <w:rPr>
          <w:i/>
          <w:spacing w:val="-2"/>
        </w:rPr>
        <w:t xml:space="preserve"> </w:t>
      </w:r>
      <w:r>
        <w:t>lama.</w:t>
      </w:r>
    </w:p>
    <w:p w:rsidR="00EE79D8" w:rsidRDefault="009F0D35">
      <w:pPr>
        <w:pStyle w:val="ListParagraph"/>
        <w:numPr>
          <w:ilvl w:val="0"/>
          <w:numId w:val="4"/>
        </w:numPr>
        <w:tabs>
          <w:tab w:val="left" w:pos="502"/>
        </w:tabs>
        <w:ind w:left="501" w:right="39"/>
        <w:jc w:val="both"/>
      </w:pPr>
      <w:r>
        <w:t>Setelah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akhir,</w:t>
      </w:r>
      <w:r>
        <w:rPr>
          <w:spacing w:val="1"/>
        </w:rPr>
        <w:t xml:space="preserve"> </w:t>
      </w:r>
      <w:r>
        <w:t xml:space="preserve">menghitung nilai </w:t>
      </w:r>
      <w:r>
        <w:rPr>
          <w:i/>
        </w:rPr>
        <w:t xml:space="preserve">average dissimilarity </w:t>
      </w:r>
      <w:r>
        <w:t>(ai)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t xml:space="preserve">. Perhitungan </w:t>
      </w:r>
      <w:r>
        <w:rPr>
          <w:i/>
        </w:rPr>
        <w:t xml:space="preserve">a(i) </w:t>
      </w:r>
      <w:r>
        <w:t>menggunakan</w:t>
      </w:r>
      <w:r>
        <w:rPr>
          <w:spacing w:val="1"/>
        </w:rPr>
        <w:t xml:space="preserve"> </w:t>
      </w:r>
      <w:r>
        <w:t>persamaan (3)</w:t>
      </w:r>
    </w:p>
    <w:p w:rsidR="00EE79D8" w:rsidRDefault="009F0D35">
      <w:pPr>
        <w:pStyle w:val="ListParagraph"/>
        <w:numPr>
          <w:ilvl w:val="0"/>
          <w:numId w:val="4"/>
        </w:numPr>
        <w:tabs>
          <w:tab w:val="left" w:pos="502"/>
        </w:tabs>
        <w:ind w:left="501" w:right="38"/>
        <w:jc w:val="both"/>
      </w:pPr>
      <w:r>
        <w:t>Menghitung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lowest</w:t>
      </w:r>
      <w:r>
        <w:rPr>
          <w:i/>
          <w:spacing w:val="1"/>
        </w:rPr>
        <w:t xml:space="preserve"> </w:t>
      </w:r>
      <w:r>
        <w:rPr>
          <w:i/>
        </w:rPr>
        <w:t>average</w:t>
      </w:r>
      <w:r>
        <w:rPr>
          <w:i/>
          <w:spacing w:val="1"/>
        </w:rPr>
        <w:t xml:space="preserve"> </w:t>
      </w:r>
      <w:r>
        <w:rPr>
          <w:i/>
        </w:rPr>
        <w:t>dissimilarity</w:t>
      </w:r>
      <w:r>
        <w:rPr>
          <w:i/>
          <w:spacing w:val="1"/>
        </w:rPr>
        <w:t xml:space="preserve"> </w:t>
      </w:r>
      <w:r>
        <w:rPr>
          <w:i/>
        </w:rPr>
        <w:t>(bi).</w:t>
      </w:r>
      <w:r>
        <w:rPr>
          <w:i/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rPr>
          <w:i/>
        </w:rPr>
        <w:t>b(i)</w:t>
      </w:r>
      <w:r>
        <w:rPr>
          <w:i/>
          <w:spacing w:val="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persamaan (4).</w:t>
      </w:r>
    </w:p>
    <w:p w:rsidR="00EE79D8" w:rsidRDefault="009F0D35">
      <w:pPr>
        <w:pStyle w:val="ListParagraph"/>
        <w:numPr>
          <w:ilvl w:val="0"/>
          <w:numId w:val="4"/>
        </w:numPr>
        <w:tabs>
          <w:tab w:val="left" w:pos="502"/>
        </w:tabs>
        <w:jc w:val="both"/>
        <w:rPr>
          <w:i/>
        </w:rPr>
      </w:pPr>
      <w:r>
        <w:t>Menghitung</w:t>
      </w:r>
      <w:r>
        <w:rPr>
          <w:spacing w:val="16"/>
        </w:rPr>
        <w:t xml:space="preserve"> </w:t>
      </w:r>
      <w:r>
        <w:t>nilai</w:t>
      </w:r>
      <w:r>
        <w:rPr>
          <w:spacing w:val="19"/>
        </w:rPr>
        <w:t xml:space="preserve"> </w:t>
      </w:r>
      <w:r>
        <w:rPr>
          <w:i/>
        </w:rPr>
        <w:t>silhouette</w:t>
      </w:r>
      <w:r>
        <w:rPr>
          <w:i/>
          <w:spacing w:val="18"/>
        </w:rPr>
        <w:t xml:space="preserve"> </w:t>
      </w:r>
      <w:r>
        <w:rPr>
          <w:i/>
        </w:rPr>
        <w:t>coefficient</w:t>
      </w:r>
      <w:r>
        <w:rPr>
          <w:i/>
          <w:spacing w:val="21"/>
        </w:rPr>
        <w:t xml:space="preserve"> </w:t>
      </w:r>
      <w:r>
        <w:rPr>
          <w:i/>
        </w:rPr>
        <w:t>(si).</w:t>
      </w:r>
    </w:p>
    <w:p w:rsidR="00EE79D8" w:rsidRDefault="009F0D35">
      <w:pPr>
        <w:pStyle w:val="BodyText"/>
        <w:spacing w:before="1"/>
        <w:ind w:left="501"/>
        <w:jc w:val="both"/>
      </w:pPr>
      <w:r>
        <w:t>Perhitungan</w:t>
      </w:r>
      <w:r>
        <w:rPr>
          <w:spacing w:val="64"/>
        </w:rPr>
        <w:t xml:space="preserve"> </w:t>
      </w:r>
      <w:r>
        <w:rPr>
          <w:i/>
        </w:rPr>
        <w:t>s(i)</w:t>
      </w:r>
      <w:r>
        <w:rPr>
          <w:i/>
          <w:spacing w:val="62"/>
        </w:rPr>
        <w:t xml:space="preserve"> </w:t>
      </w:r>
      <w:r>
        <w:t>menggunakan</w:t>
      </w:r>
      <w:r>
        <w:rPr>
          <w:spacing w:val="64"/>
        </w:rPr>
        <w:t xml:space="preserve"> </w:t>
      </w:r>
      <w:r>
        <w:t>persamaan</w:t>
      </w:r>
    </w:p>
    <w:p w:rsidR="00EE79D8" w:rsidRDefault="009F0D35">
      <w:pPr>
        <w:spacing w:before="91"/>
        <w:ind w:left="504" w:right="330"/>
        <w:jc w:val="both"/>
      </w:pPr>
      <w:r>
        <w:br w:type="column"/>
      </w:r>
      <w:r>
        <w:lastRenderedPageBreak/>
        <w:t>(5).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rPr>
          <w:i/>
          <w:spacing w:val="1"/>
        </w:rPr>
        <w:t xml:space="preserve"> </w:t>
      </w:r>
      <w:r>
        <w:t>digunakan untuk mengetahui kualitas dari</w:t>
      </w:r>
      <w:r>
        <w:rPr>
          <w:spacing w:val="1"/>
        </w:rPr>
        <w:t xml:space="preserve"> </w:t>
      </w:r>
      <w:r>
        <w:rPr>
          <w:i/>
        </w:rPr>
        <w:t>cluster</w:t>
      </w:r>
      <w:r>
        <w:t>.</w:t>
      </w:r>
    </w:p>
    <w:p w:rsidR="00EE79D8" w:rsidRDefault="00EE79D8">
      <w:pPr>
        <w:pStyle w:val="BodyText"/>
        <w:spacing w:before="10"/>
        <w:rPr>
          <w:sz w:val="20"/>
        </w:rPr>
      </w:pPr>
    </w:p>
    <w:p w:rsidR="00EE79D8" w:rsidRDefault="009F0D35">
      <w:pPr>
        <w:pStyle w:val="Heading1"/>
        <w:numPr>
          <w:ilvl w:val="0"/>
          <w:numId w:val="3"/>
        </w:numPr>
        <w:tabs>
          <w:tab w:val="left" w:pos="505"/>
        </w:tabs>
        <w:ind w:hanging="361"/>
        <w:jc w:val="both"/>
      </w:pPr>
      <w:r>
        <w:t>IMPLEMENTASI</w:t>
      </w:r>
    </w:p>
    <w:p w:rsidR="00EE79D8" w:rsidRDefault="00EE79D8">
      <w:pPr>
        <w:pStyle w:val="BodyText"/>
        <w:spacing w:before="9"/>
        <w:rPr>
          <w:b/>
          <w:sz w:val="20"/>
        </w:rPr>
      </w:pPr>
    </w:p>
    <w:p w:rsidR="00EE79D8" w:rsidRDefault="009F0D35">
      <w:pPr>
        <w:pStyle w:val="ListParagraph"/>
        <w:numPr>
          <w:ilvl w:val="1"/>
          <w:numId w:val="3"/>
        </w:numPr>
        <w:tabs>
          <w:tab w:val="left" w:pos="505"/>
        </w:tabs>
        <w:ind w:hanging="361"/>
        <w:jc w:val="both"/>
        <w:rPr>
          <w:b/>
        </w:rPr>
      </w:pPr>
      <w:r>
        <w:rPr>
          <w:b/>
        </w:rPr>
        <w:t>Antarmuka</w:t>
      </w:r>
      <w:r>
        <w:rPr>
          <w:b/>
          <w:spacing w:val="-1"/>
        </w:rPr>
        <w:t xml:space="preserve"> </w:t>
      </w:r>
      <w:r>
        <w:rPr>
          <w:b/>
        </w:rPr>
        <w:t>Masukan</w:t>
      </w:r>
    </w:p>
    <w:p w:rsidR="00EE79D8" w:rsidRDefault="009F0D35">
      <w:pPr>
        <w:pStyle w:val="BodyText"/>
        <w:spacing w:before="121"/>
        <w:ind w:left="144" w:right="328" w:firstLine="360"/>
        <w:jc w:val="both"/>
      </w:pPr>
      <w:r>
        <w:t>Pada halaman masukkan data dapat dilihat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5.,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masukan</w:t>
      </w:r>
      <w:r>
        <w:rPr>
          <w:spacing w:val="1"/>
        </w:rPr>
        <w:t xml:space="preserve"> </w:t>
      </w:r>
      <w:r>
        <w:t>yaitu</w:t>
      </w:r>
      <w:r>
        <w:rPr>
          <w:spacing w:val="-3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 xml:space="preserve">jumlah </w:t>
      </w:r>
      <w:r>
        <w:rPr>
          <w:i/>
        </w:rPr>
        <w:t>cluster</w:t>
      </w:r>
      <w:r>
        <w:t>.</w:t>
      </w:r>
    </w:p>
    <w:p w:rsidR="00EE79D8" w:rsidRDefault="009F0D35">
      <w:pPr>
        <w:pStyle w:val="BodyText"/>
        <w:spacing w:before="5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4166234</wp:posOffset>
            </wp:positionH>
            <wp:positionV relativeFrom="paragraph">
              <wp:posOffset>159774</wp:posOffset>
            </wp:positionV>
            <wp:extent cx="2667477" cy="171411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477" cy="171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9D8" w:rsidRDefault="009F0D35">
      <w:pPr>
        <w:spacing w:before="63"/>
        <w:ind w:left="474" w:right="661"/>
        <w:jc w:val="center"/>
        <w:rPr>
          <w:sz w:val="20"/>
        </w:rPr>
      </w:pPr>
      <w:r>
        <w:rPr>
          <w:b/>
          <w:sz w:val="20"/>
        </w:rPr>
        <w:t>Gambar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5.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Antarmuka</w:t>
      </w:r>
      <w:r>
        <w:rPr>
          <w:spacing w:val="-3"/>
          <w:sz w:val="20"/>
        </w:rPr>
        <w:t xml:space="preserve"> </w:t>
      </w:r>
      <w:r>
        <w:rPr>
          <w:sz w:val="20"/>
        </w:rPr>
        <w:t>Masukan</w:t>
      </w:r>
    </w:p>
    <w:p w:rsidR="00EE79D8" w:rsidRDefault="00EE79D8">
      <w:pPr>
        <w:pStyle w:val="BodyText"/>
        <w:spacing w:before="11"/>
        <w:rPr>
          <w:sz w:val="20"/>
        </w:rPr>
      </w:pPr>
    </w:p>
    <w:p w:rsidR="00EE79D8" w:rsidRDefault="009F0D35">
      <w:pPr>
        <w:pStyle w:val="Heading1"/>
        <w:numPr>
          <w:ilvl w:val="1"/>
          <w:numId w:val="3"/>
        </w:numPr>
        <w:tabs>
          <w:tab w:val="left" w:pos="505"/>
        </w:tabs>
        <w:ind w:hanging="361"/>
        <w:jc w:val="both"/>
      </w:pPr>
      <w:r>
        <w:t>Antarmuka</w:t>
      </w:r>
      <w:r>
        <w:rPr>
          <w:spacing w:val="-5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Algoritma</w:t>
      </w:r>
    </w:p>
    <w:p w:rsidR="00EE79D8" w:rsidRDefault="009F0D35">
      <w:pPr>
        <w:pStyle w:val="BodyText"/>
        <w:spacing w:before="119"/>
        <w:ind w:left="144" w:right="327" w:firstLine="360"/>
        <w:jc w:val="both"/>
      </w:pPr>
      <w:r>
        <w:t>Pada halaman proses algoritma dapat dilihat</w:t>
      </w:r>
      <w:r>
        <w:rPr>
          <w:spacing w:val="-52"/>
        </w:rPr>
        <w:t xml:space="preserve"> </w:t>
      </w:r>
      <w:r>
        <w:t>pada Gambar 6. Terdapat 6 menu pada proses</w:t>
      </w:r>
      <w:r>
        <w:rPr>
          <w:spacing w:val="1"/>
        </w:rPr>
        <w:t xml:space="preserve"> </w:t>
      </w:r>
      <w:r>
        <w:t>algortima</w:t>
      </w:r>
      <w:r>
        <w:rPr>
          <w:spacing w:val="-7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ditampilkan.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yaitu</w:t>
      </w:r>
      <w:r>
        <w:rPr>
          <w:spacing w:val="-10"/>
        </w:rPr>
        <w:t xml:space="preserve"> </w:t>
      </w:r>
      <w:r>
        <w:t>tampilan</w:t>
      </w:r>
      <w:r>
        <w:rPr>
          <w:spacing w:val="-53"/>
        </w:rPr>
        <w:t xml:space="preserve"> </w:t>
      </w:r>
      <w:r>
        <w:t>hasil load data asli. Normalisasi menampilkan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normalisasi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rPr>
          <w:i/>
        </w:rPr>
        <w:t>K-Medoids</w:t>
      </w:r>
      <w:r>
        <w:rPr>
          <w:i/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perubahan</w:t>
      </w:r>
      <w:r>
        <w:rPr>
          <w:spacing w:val="-52"/>
        </w:rPr>
        <w:t xml:space="preserve"> </w:t>
      </w:r>
      <w:r>
        <w:t xml:space="preserve">medoid. Hasil </w:t>
      </w:r>
      <w:r>
        <w:rPr>
          <w:i/>
        </w:rPr>
        <w:t xml:space="preserve">clustering </w:t>
      </w:r>
      <w:r>
        <w:t xml:space="preserve">menampilkan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dimiliki.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rPr>
          <w:i/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rPr>
          <w:i/>
        </w:rPr>
        <w:t>cluster</w:t>
      </w:r>
      <w:r>
        <w:t>.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rPr>
          <w:spacing w:val="-1"/>
        </w:rPr>
        <w:t>menampilkan</w:t>
      </w:r>
      <w:r>
        <w:rPr>
          <w:spacing w:val="-10"/>
        </w:rPr>
        <w:t xml:space="preserve"> </w:t>
      </w:r>
      <w:r>
        <w:t>hasil</w:t>
      </w:r>
      <w:r>
        <w:rPr>
          <w:spacing w:val="-9"/>
        </w:rPr>
        <w:t xml:space="preserve"> </w:t>
      </w:r>
      <w:r>
        <w:t>perhitungan</w:t>
      </w:r>
      <w:r>
        <w:rPr>
          <w:spacing w:val="-9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penentua</w:t>
      </w:r>
      <w:r>
        <w:t>n</w:t>
      </w:r>
      <w:r>
        <w:rPr>
          <w:spacing w:val="-53"/>
        </w:rPr>
        <w:t xml:space="preserve"> </w:t>
      </w:r>
      <w:r>
        <w:t>potensi kebakaran dari data</w:t>
      </w:r>
      <w:r>
        <w:rPr>
          <w:spacing w:val="-2"/>
        </w:rPr>
        <w:t xml:space="preserve"> </w:t>
      </w:r>
      <w:r>
        <w:t>didalam</w:t>
      </w:r>
      <w:r>
        <w:rPr>
          <w:spacing w:val="-2"/>
        </w:rPr>
        <w:t xml:space="preserve"> </w:t>
      </w:r>
      <w:r>
        <w:rPr>
          <w:i/>
        </w:rPr>
        <w:t>cluster</w:t>
      </w:r>
      <w:r>
        <w:t>.</w:t>
      </w:r>
    </w:p>
    <w:p w:rsidR="00EE79D8" w:rsidRDefault="009F0D35">
      <w:pPr>
        <w:pStyle w:val="BodyText"/>
        <w:spacing w:before="5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4140200</wp:posOffset>
            </wp:positionH>
            <wp:positionV relativeFrom="paragraph">
              <wp:posOffset>159714</wp:posOffset>
            </wp:positionV>
            <wp:extent cx="2765145" cy="158419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145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9D8" w:rsidRDefault="009F0D35">
      <w:pPr>
        <w:spacing w:before="89"/>
        <w:ind w:left="255" w:right="444"/>
        <w:jc w:val="center"/>
        <w:rPr>
          <w:sz w:val="20"/>
        </w:rPr>
      </w:pPr>
      <w:r>
        <w:rPr>
          <w:b/>
          <w:sz w:val="20"/>
        </w:rPr>
        <w:t>Gambar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6.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Proses</w:t>
      </w:r>
      <w:r>
        <w:rPr>
          <w:spacing w:val="-4"/>
          <w:sz w:val="20"/>
        </w:rPr>
        <w:t xml:space="preserve"> </w:t>
      </w:r>
      <w:r>
        <w:rPr>
          <w:sz w:val="20"/>
        </w:rPr>
        <w:t>Algoritma</w:t>
      </w:r>
    </w:p>
    <w:p w:rsidR="00EE79D8" w:rsidRDefault="00EE79D8">
      <w:pPr>
        <w:pStyle w:val="BodyText"/>
        <w:spacing w:before="10"/>
        <w:rPr>
          <w:sz w:val="20"/>
        </w:rPr>
      </w:pPr>
    </w:p>
    <w:p w:rsidR="00EE79D8" w:rsidRDefault="009F0D35">
      <w:pPr>
        <w:pStyle w:val="Heading1"/>
        <w:numPr>
          <w:ilvl w:val="1"/>
          <w:numId w:val="3"/>
        </w:numPr>
        <w:tabs>
          <w:tab w:val="left" w:pos="505"/>
        </w:tabs>
        <w:spacing w:before="1"/>
        <w:ind w:hanging="361"/>
        <w:jc w:val="both"/>
      </w:pPr>
      <w:r>
        <w:t>Antarmuka</w:t>
      </w:r>
      <w:r>
        <w:rPr>
          <w:spacing w:val="-2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Pemetaan</w:t>
      </w:r>
    </w:p>
    <w:p w:rsidR="00EE79D8" w:rsidRDefault="009F0D35">
      <w:pPr>
        <w:pStyle w:val="BodyText"/>
        <w:spacing w:before="119"/>
        <w:ind w:left="144" w:right="330" w:firstLine="360"/>
        <w:jc w:val="both"/>
      </w:pPr>
      <w:r>
        <w:t>Pada halaman hasil pemetaan dapat dilihat</w:t>
      </w:r>
      <w:r>
        <w:rPr>
          <w:spacing w:val="1"/>
        </w:rPr>
        <w:t xml:space="preserve"> </w:t>
      </w:r>
      <w:r>
        <w:t>pada</w:t>
      </w:r>
      <w:r>
        <w:rPr>
          <w:spacing w:val="45"/>
        </w:rPr>
        <w:t xml:space="preserve"> </w:t>
      </w:r>
      <w:r>
        <w:t>Gambar</w:t>
      </w:r>
      <w:r>
        <w:rPr>
          <w:spacing w:val="46"/>
        </w:rPr>
        <w:t xml:space="preserve"> </w:t>
      </w:r>
      <w:r>
        <w:t>7.,</w:t>
      </w:r>
      <w:r>
        <w:rPr>
          <w:spacing w:val="42"/>
        </w:rPr>
        <w:t xml:space="preserve"> </w:t>
      </w:r>
      <w:r>
        <w:t>dimana</w:t>
      </w:r>
      <w:r>
        <w:rPr>
          <w:spacing w:val="43"/>
        </w:rPr>
        <w:t xml:space="preserve"> </w:t>
      </w:r>
      <w:r>
        <w:t>merupakan</w:t>
      </w:r>
      <w:r>
        <w:rPr>
          <w:spacing w:val="45"/>
        </w:rPr>
        <w:t xml:space="preserve"> </w:t>
      </w:r>
      <w:r>
        <w:t>tampilan</w:t>
      </w:r>
    </w:p>
    <w:p w:rsidR="00EE79D8" w:rsidRDefault="00EE79D8">
      <w:pPr>
        <w:jc w:val="both"/>
        <w:sectPr w:rsidR="00EE79D8">
          <w:type w:val="continuous"/>
          <w:pgSz w:w="11910" w:h="16850"/>
          <w:pgMar w:top="1340" w:right="800" w:bottom="280" w:left="1560" w:header="720" w:footer="720" w:gutter="0"/>
          <w:cols w:num="2" w:space="720" w:equalWidth="0">
            <w:col w:w="4438" w:space="380"/>
            <w:col w:w="4732"/>
          </w:cols>
        </w:sectPr>
      </w:pPr>
    </w:p>
    <w:p w:rsidR="00EE79D8" w:rsidRDefault="00EE79D8">
      <w:pPr>
        <w:pStyle w:val="BodyText"/>
        <w:spacing w:before="8"/>
        <w:rPr>
          <w:sz w:val="17"/>
        </w:rPr>
      </w:pPr>
    </w:p>
    <w:p w:rsidR="00EE79D8" w:rsidRDefault="00EE79D8">
      <w:pPr>
        <w:rPr>
          <w:sz w:val="17"/>
        </w:rPr>
        <w:sectPr w:rsidR="00EE79D8">
          <w:pgSz w:w="11910" w:h="16850"/>
          <w:pgMar w:top="1400" w:right="800" w:bottom="920" w:left="1560" w:header="1142" w:footer="729" w:gutter="0"/>
          <w:cols w:space="720"/>
        </w:sectPr>
      </w:pPr>
    </w:p>
    <w:p w:rsidR="00EE79D8" w:rsidRDefault="009F0D35">
      <w:pPr>
        <w:pStyle w:val="BodyText"/>
        <w:spacing w:before="91"/>
        <w:ind w:left="142"/>
      </w:pPr>
      <w:r>
        <w:lastRenderedPageBreak/>
        <w:t>titik-titik</w:t>
      </w:r>
      <w:r>
        <w:rPr>
          <w:spacing w:val="34"/>
        </w:rPr>
        <w:t xml:space="preserve"> </w:t>
      </w:r>
      <w:r>
        <w:t>wilayah</w:t>
      </w:r>
      <w:r>
        <w:rPr>
          <w:spacing w:val="37"/>
        </w:rPr>
        <w:t xml:space="preserve"> </w:t>
      </w:r>
      <w:r>
        <w:t>dengan</w:t>
      </w:r>
      <w:r>
        <w:rPr>
          <w:spacing w:val="37"/>
        </w:rPr>
        <w:t xml:space="preserve"> </w:t>
      </w:r>
      <w:r>
        <w:t>potensi</w:t>
      </w:r>
      <w:r>
        <w:rPr>
          <w:spacing w:val="37"/>
        </w:rPr>
        <w:t xml:space="preserve"> </w:t>
      </w:r>
      <w:r>
        <w:t>kebakaran</w:t>
      </w:r>
      <w:r>
        <w:rPr>
          <w:spacing w:val="-52"/>
        </w:rPr>
        <w:t xml:space="preserve"> </w:t>
      </w:r>
      <w:r>
        <w:t>hutan/lahan</w:t>
      </w:r>
      <w:r>
        <w:rPr>
          <w:spacing w:val="-4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analisis</w:t>
      </w:r>
      <w:r>
        <w:rPr>
          <w:spacing w:val="-1"/>
        </w:rPr>
        <w:t xml:space="preserve"> </w:t>
      </w:r>
      <w:r>
        <w:rPr>
          <w:i/>
        </w:rPr>
        <w:t>cluster</w:t>
      </w:r>
      <w:r>
        <w:t>.</w:t>
      </w:r>
    </w:p>
    <w:p w:rsidR="00EE79D8" w:rsidRDefault="009F0D35">
      <w:pPr>
        <w:pStyle w:val="BodyText"/>
        <w:spacing w:before="5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115979</wp:posOffset>
            </wp:positionV>
            <wp:extent cx="2755173" cy="1731549"/>
            <wp:effectExtent l="0" t="0" r="0" b="0"/>
            <wp:wrapTopAndBottom/>
            <wp:docPr id="15" name="image8.jpeg" descr="2017-01-2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173" cy="173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9D8" w:rsidRDefault="009F0D35">
      <w:pPr>
        <w:spacing w:before="96"/>
        <w:ind w:left="611" w:right="578"/>
        <w:jc w:val="center"/>
        <w:rPr>
          <w:sz w:val="20"/>
        </w:rPr>
      </w:pPr>
      <w:r>
        <w:rPr>
          <w:b/>
          <w:sz w:val="20"/>
        </w:rPr>
        <w:t>Gambar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7. </w:t>
      </w:r>
      <w:r>
        <w:rPr>
          <w:sz w:val="20"/>
        </w:rPr>
        <w:t>Hasil</w:t>
      </w:r>
      <w:r>
        <w:rPr>
          <w:spacing w:val="-3"/>
          <w:sz w:val="20"/>
        </w:rPr>
        <w:t xml:space="preserve"> </w:t>
      </w:r>
      <w:r>
        <w:rPr>
          <w:sz w:val="20"/>
        </w:rPr>
        <w:t>Pemetaan</w:t>
      </w:r>
    </w:p>
    <w:p w:rsidR="00EE79D8" w:rsidRDefault="00EE79D8">
      <w:pPr>
        <w:pStyle w:val="BodyText"/>
        <w:spacing w:before="11"/>
        <w:rPr>
          <w:sz w:val="20"/>
        </w:rPr>
      </w:pPr>
    </w:p>
    <w:p w:rsidR="00EE79D8" w:rsidRDefault="009F0D35">
      <w:pPr>
        <w:pStyle w:val="Heading1"/>
        <w:numPr>
          <w:ilvl w:val="0"/>
          <w:numId w:val="3"/>
        </w:numPr>
        <w:tabs>
          <w:tab w:val="left" w:pos="502"/>
        </w:tabs>
        <w:ind w:left="502"/>
      </w:pPr>
      <w:r>
        <w:t>PENGUJIAN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ANALISIS</w:t>
      </w:r>
    </w:p>
    <w:p w:rsidR="00EE79D8" w:rsidRDefault="009F0D35">
      <w:pPr>
        <w:pStyle w:val="BodyText"/>
        <w:spacing w:before="119"/>
        <w:ind w:left="142" w:right="104" w:firstLine="451"/>
        <w:jc w:val="both"/>
      </w:pPr>
      <w:r>
        <w:t>Pengujian yang dilakukan pada penelitian</w:t>
      </w:r>
      <w:r>
        <w:rPr>
          <w:spacing w:val="1"/>
        </w:rPr>
        <w:t xml:space="preserve"> </w:t>
      </w:r>
      <w:r>
        <w:t>ini adalah pengujian terhadap pengaruh jumlah</w:t>
      </w:r>
      <w:r>
        <w:rPr>
          <w:spacing w:val="1"/>
        </w:rPr>
        <w:t xml:space="preserve"> </w:t>
      </w:r>
      <w:r>
        <w:t xml:space="preserve">nilai </w:t>
      </w:r>
      <w:r>
        <w:rPr>
          <w:i/>
        </w:rPr>
        <w:t xml:space="preserve">k </w:t>
      </w:r>
      <w:r>
        <w:t>dan pengujian terhadap pengaruh jumlah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perulangan</w:t>
      </w:r>
      <w:r>
        <w:rPr>
          <w:spacing w:val="-52"/>
        </w:rPr>
        <w:t xml:space="preserve"> </w:t>
      </w:r>
      <w:r>
        <w:t>sebanyak 5 kali proses percobaan dan diambil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pengujian.</w:t>
      </w:r>
    </w:p>
    <w:p w:rsidR="00EE79D8" w:rsidRDefault="00EE79D8">
      <w:pPr>
        <w:pStyle w:val="BodyText"/>
        <w:spacing w:before="10"/>
        <w:rPr>
          <w:sz w:val="20"/>
        </w:rPr>
      </w:pPr>
    </w:p>
    <w:p w:rsidR="00EE79D8" w:rsidRDefault="009F0D35">
      <w:pPr>
        <w:pStyle w:val="ListParagraph"/>
        <w:numPr>
          <w:ilvl w:val="1"/>
          <w:numId w:val="3"/>
        </w:numPr>
        <w:tabs>
          <w:tab w:val="left" w:pos="570"/>
        </w:tabs>
        <w:ind w:left="569" w:hanging="428"/>
        <w:rPr>
          <w:b/>
          <w:i/>
        </w:rPr>
      </w:pPr>
      <w:r>
        <w:rPr>
          <w:b/>
        </w:rPr>
        <w:t>Pengujian</w:t>
      </w:r>
      <w:r>
        <w:rPr>
          <w:b/>
          <w:spacing w:val="-5"/>
        </w:rPr>
        <w:t xml:space="preserve"> </w:t>
      </w:r>
      <w:r>
        <w:rPr>
          <w:b/>
        </w:rPr>
        <w:t>Pengaruh</w:t>
      </w:r>
      <w:r>
        <w:rPr>
          <w:b/>
          <w:spacing w:val="-2"/>
        </w:rPr>
        <w:t xml:space="preserve"> </w:t>
      </w:r>
      <w:r>
        <w:rPr>
          <w:b/>
        </w:rPr>
        <w:t>Jumlah</w:t>
      </w:r>
      <w:r>
        <w:rPr>
          <w:b/>
          <w:spacing w:val="-1"/>
        </w:rPr>
        <w:t xml:space="preserve"> </w:t>
      </w:r>
      <w:r>
        <w:rPr>
          <w:b/>
          <w:i/>
        </w:rPr>
        <w:t>Cluster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(k)</w:t>
      </w:r>
    </w:p>
    <w:p w:rsidR="00EE79D8" w:rsidRDefault="009F0D35">
      <w:pPr>
        <w:pStyle w:val="BodyText"/>
        <w:spacing w:before="137" w:line="256" w:lineRule="auto"/>
        <w:ind w:left="142" w:right="101" w:firstLine="451"/>
        <w:jc w:val="both"/>
      </w:pPr>
      <w:r>
        <w:t>Pengujian</w:t>
      </w:r>
      <w:r>
        <w:rPr>
          <w:spacing w:val="1"/>
        </w:rPr>
        <w:t xml:space="preserve"> </w:t>
      </w:r>
      <w:r>
        <w:t>pengaruh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uji</w:t>
      </w:r>
      <w:r>
        <w:rPr>
          <w:spacing w:val="-5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mengetahui</w:t>
      </w:r>
      <w:r>
        <w:rPr>
          <w:spacing w:val="-3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rPr>
          <w:i/>
        </w:rPr>
        <w:t>cluster</w:t>
      </w:r>
      <w:r>
        <w:rPr>
          <w:i/>
          <w:spacing w:val="-1"/>
        </w:rPr>
        <w:t xml:space="preserve"> </w:t>
      </w:r>
      <w:r>
        <w:t>terbaik</w:t>
      </w:r>
      <w:r>
        <w:rPr>
          <w:spacing w:val="-5"/>
        </w:rPr>
        <w:t xml:space="preserve"> </w:t>
      </w:r>
      <w:r>
        <w:t>dengan</w:t>
      </w:r>
      <w:r>
        <w:rPr>
          <w:spacing w:val="-53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rPr>
          <w:i/>
          <w:spacing w:val="1"/>
        </w:rPr>
        <w:t xml:space="preserve"> </w:t>
      </w:r>
      <w:r>
        <w:t>yang</w:t>
      </w:r>
      <w:r>
        <w:rPr>
          <w:spacing w:val="-52"/>
        </w:rPr>
        <w:t xml:space="preserve"> </w:t>
      </w:r>
      <w:r>
        <w:t xml:space="preserve">dihasilkan. Nilai </w:t>
      </w:r>
      <w:r>
        <w:rPr>
          <w:i/>
        </w:rPr>
        <w:t xml:space="preserve">cluster </w:t>
      </w:r>
      <w:r>
        <w:t>(</w:t>
      </w:r>
      <w:r>
        <w:rPr>
          <w:i/>
        </w:rPr>
        <w:t xml:space="preserve">k) </w:t>
      </w:r>
      <w:r>
        <w:t>yang akan diujikan</w:t>
      </w:r>
      <w:r>
        <w:rPr>
          <w:spacing w:val="1"/>
        </w:rPr>
        <w:t xml:space="preserve"> </w:t>
      </w:r>
      <w:r>
        <w:t xml:space="preserve">adalah nilai </w:t>
      </w:r>
      <w:r>
        <w:rPr>
          <w:i/>
        </w:rPr>
        <w:t xml:space="preserve">k </w:t>
      </w:r>
      <w:r>
        <w:t>2 sampai 8. Hasil pengujian dapat</w:t>
      </w:r>
      <w:r>
        <w:rPr>
          <w:spacing w:val="-52"/>
        </w:rPr>
        <w:t xml:space="preserve"> </w:t>
      </w:r>
      <w:r>
        <w:t>dilihat pada</w:t>
      </w:r>
      <w:r>
        <w:rPr>
          <w:spacing w:val="-2"/>
        </w:rPr>
        <w:t xml:space="preserve"> </w:t>
      </w:r>
      <w:r>
        <w:t>Tabel</w:t>
      </w:r>
      <w:r>
        <w:rPr>
          <w:spacing w:val="2"/>
        </w:rPr>
        <w:t xml:space="preserve"> </w:t>
      </w:r>
      <w:r>
        <w:t>2.</w:t>
      </w:r>
    </w:p>
    <w:p w:rsidR="00EE79D8" w:rsidRDefault="009F0D35">
      <w:pPr>
        <w:spacing w:before="178"/>
        <w:ind w:left="612" w:right="578"/>
        <w:jc w:val="center"/>
        <w:rPr>
          <w:i/>
          <w:sz w:val="20"/>
        </w:rPr>
      </w:pPr>
      <w:r>
        <w:rPr>
          <w:b/>
          <w:sz w:val="20"/>
        </w:rPr>
        <w:t>Tabel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2. </w:t>
      </w:r>
      <w:r>
        <w:rPr>
          <w:sz w:val="20"/>
        </w:rPr>
        <w:t>Hasil</w:t>
      </w:r>
      <w:r>
        <w:rPr>
          <w:spacing w:val="-2"/>
          <w:sz w:val="20"/>
        </w:rPr>
        <w:t xml:space="preserve"> </w:t>
      </w:r>
      <w:r>
        <w:rPr>
          <w:sz w:val="20"/>
        </w:rPr>
        <w:t>Pengujian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Jumlah </w:t>
      </w:r>
      <w:r>
        <w:rPr>
          <w:i/>
          <w:sz w:val="20"/>
        </w:rPr>
        <w:t>Cluste</w:t>
      </w:r>
      <w:r>
        <w:rPr>
          <w:i/>
          <w:sz w:val="20"/>
        </w:rPr>
        <w:t>r</w:t>
      </w:r>
    </w:p>
    <w:p w:rsidR="00EE79D8" w:rsidRDefault="00EE79D8">
      <w:pPr>
        <w:pStyle w:val="BodyText"/>
        <w:spacing w:before="5"/>
        <w:rPr>
          <w:i/>
          <w:sz w:val="10"/>
        </w:r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723"/>
        <w:gridCol w:w="2665"/>
      </w:tblGrid>
      <w:tr w:rsidR="00EE79D8">
        <w:trPr>
          <w:trHeight w:val="460"/>
        </w:trPr>
        <w:tc>
          <w:tcPr>
            <w:tcW w:w="857" w:type="dxa"/>
            <w:shd w:val="clear" w:color="auto" w:fill="B8CCE3"/>
          </w:tcPr>
          <w:p w:rsidR="00EE79D8" w:rsidRDefault="009F0D35">
            <w:pPr>
              <w:pStyle w:val="TableParagraph"/>
              <w:spacing w:line="230" w:lineRule="atLeast"/>
              <w:ind w:left="294" w:right="196" w:hanging="7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Uji</w:t>
            </w:r>
          </w:p>
        </w:tc>
        <w:tc>
          <w:tcPr>
            <w:tcW w:w="723" w:type="dxa"/>
            <w:shd w:val="clear" w:color="auto" w:fill="B8CCE3"/>
          </w:tcPr>
          <w:p w:rsidR="00EE79D8" w:rsidRDefault="009F0D35">
            <w:pPr>
              <w:pStyle w:val="TableParagraph"/>
              <w:spacing w:line="230" w:lineRule="atLeast"/>
              <w:ind w:left="304" w:right="129" w:hanging="152"/>
              <w:rPr>
                <w:b/>
                <w:sz w:val="20"/>
              </w:rPr>
            </w:pPr>
            <w:r>
              <w:rPr>
                <w:b/>
                <w:sz w:val="20"/>
              </w:rPr>
              <w:t>Nilai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k</w:t>
            </w:r>
          </w:p>
        </w:tc>
        <w:tc>
          <w:tcPr>
            <w:tcW w:w="2665" w:type="dxa"/>
            <w:shd w:val="clear" w:color="auto" w:fill="B8CCE3"/>
          </w:tcPr>
          <w:p w:rsidR="00EE79D8" w:rsidRDefault="009F0D35">
            <w:pPr>
              <w:pStyle w:val="TableParagraph"/>
              <w:spacing w:line="230" w:lineRule="atLeast"/>
              <w:ind w:left="861" w:right="419" w:hanging="43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Rata-Rata </w:t>
            </w:r>
            <w:r>
              <w:rPr>
                <w:b/>
                <w:sz w:val="20"/>
              </w:rPr>
              <w:t>Silhouette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Coefficient</w:t>
            </w:r>
          </w:p>
        </w:tc>
      </w:tr>
      <w:tr w:rsidR="00EE79D8">
        <w:trPr>
          <w:trHeight w:val="230"/>
        </w:trPr>
        <w:tc>
          <w:tcPr>
            <w:tcW w:w="857" w:type="dxa"/>
            <w:vMerge w:val="restart"/>
          </w:tcPr>
          <w:p w:rsidR="00EE79D8" w:rsidRDefault="00EE79D8">
            <w:pPr>
              <w:pStyle w:val="TableParagraph"/>
              <w:spacing w:line="240" w:lineRule="auto"/>
              <w:ind w:left="0"/>
              <w:rPr>
                <w:i/>
              </w:rPr>
            </w:pPr>
          </w:p>
          <w:p w:rsidR="00EE79D8" w:rsidRDefault="00EE79D8">
            <w:pPr>
              <w:pStyle w:val="TableParagraph"/>
              <w:spacing w:line="240" w:lineRule="auto"/>
              <w:ind w:left="0"/>
              <w:rPr>
                <w:i/>
              </w:rPr>
            </w:pPr>
          </w:p>
          <w:p w:rsidR="00EE79D8" w:rsidRDefault="00EE79D8">
            <w:pPr>
              <w:pStyle w:val="TableParagraph"/>
              <w:spacing w:before="7" w:line="240" w:lineRule="auto"/>
              <w:ind w:left="0"/>
              <w:rPr>
                <w:i/>
                <w:sz w:val="18"/>
              </w:rPr>
            </w:pPr>
          </w:p>
          <w:p w:rsidR="00EE79D8" w:rsidRDefault="009F0D35">
            <w:pPr>
              <w:pStyle w:val="TableParagraph"/>
              <w:spacing w:before="1" w:line="240" w:lineRule="auto"/>
              <w:ind w:left="278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23" w:type="dxa"/>
          </w:tcPr>
          <w:p w:rsidR="00EE79D8" w:rsidRDefault="009F0D35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65" w:type="dxa"/>
          </w:tcPr>
          <w:p w:rsidR="00EE79D8" w:rsidRDefault="009F0D35">
            <w:pPr>
              <w:pStyle w:val="TableParagraph"/>
              <w:ind w:left="783" w:right="781"/>
              <w:jc w:val="center"/>
              <w:rPr>
                <w:sz w:val="20"/>
              </w:rPr>
            </w:pPr>
            <w:r>
              <w:rPr>
                <w:sz w:val="20"/>
              </w:rPr>
              <w:t>0.474783859</w:t>
            </w:r>
          </w:p>
        </w:tc>
      </w:tr>
      <w:tr w:rsidR="00EE79D8">
        <w:trPr>
          <w:trHeight w:val="230"/>
        </w:trPr>
        <w:tc>
          <w:tcPr>
            <w:tcW w:w="857" w:type="dxa"/>
            <w:vMerge/>
            <w:tcBorders>
              <w:top w:val="nil"/>
            </w:tcBorders>
          </w:tcPr>
          <w:p w:rsidR="00EE79D8" w:rsidRDefault="00EE79D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</w:tcPr>
          <w:p w:rsidR="00EE79D8" w:rsidRDefault="009F0D35"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65" w:type="dxa"/>
          </w:tcPr>
          <w:p w:rsidR="00EE79D8" w:rsidRDefault="009F0D35">
            <w:pPr>
              <w:pStyle w:val="TableParagraph"/>
              <w:spacing w:before="1"/>
              <w:ind w:left="783" w:right="781"/>
              <w:jc w:val="center"/>
              <w:rPr>
                <w:sz w:val="20"/>
              </w:rPr>
            </w:pPr>
            <w:r>
              <w:rPr>
                <w:sz w:val="20"/>
              </w:rPr>
              <w:t>0.433570931</w:t>
            </w:r>
          </w:p>
        </w:tc>
      </w:tr>
      <w:tr w:rsidR="00EE79D8">
        <w:trPr>
          <w:trHeight w:val="230"/>
        </w:trPr>
        <w:tc>
          <w:tcPr>
            <w:tcW w:w="857" w:type="dxa"/>
            <w:vMerge/>
            <w:tcBorders>
              <w:top w:val="nil"/>
            </w:tcBorders>
          </w:tcPr>
          <w:p w:rsidR="00EE79D8" w:rsidRDefault="00EE79D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</w:tcPr>
          <w:p w:rsidR="00EE79D8" w:rsidRDefault="009F0D35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65" w:type="dxa"/>
          </w:tcPr>
          <w:p w:rsidR="00EE79D8" w:rsidRDefault="009F0D35">
            <w:pPr>
              <w:pStyle w:val="TableParagraph"/>
              <w:ind w:left="783" w:right="781"/>
              <w:jc w:val="center"/>
              <w:rPr>
                <w:sz w:val="20"/>
              </w:rPr>
            </w:pPr>
            <w:r>
              <w:rPr>
                <w:sz w:val="20"/>
              </w:rPr>
              <w:t>0.345881766</w:t>
            </w:r>
          </w:p>
        </w:tc>
      </w:tr>
      <w:tr w:rsidR="00EE79D8">
        <w:trPr>
          <w:trHeight w:val="230"/>
        </w:trPr>
        <w:tc>
          <w:tcPr>
            <w:tcW w:w="857" w:type="dxa"/>
            <w:vMerge/>
            <w:tcBorders>
              <w:top w:val="nil"/>
            </w:tcBorders>
          </w:tcPr>
          <w:p w:rsidR="00EE79D8" w:rsidRDefault="00EE79D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</w:tcPr>
          <w:p w:rsidR="00EE79D8" w:rsidRDefault="009F0D35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65" w:type="dxa"/>
          </w:tcPr>
          <w:p w:rsidR="00EE79D8" w:rsidRDefault="009F0D35">
            <w:pPr>
              <w:pStyle w:val="TableParagraph"/>
              <w:ind w:left="783" w:right="781"/>
              <w:jc w:val="center"/>
              <w:rPr>
                <w:sz w:val="20"/>
              </w:rPr>
            </w:pPr>
            <w:r>
              <w:rPr>
                <w:sz w:val="20"/>
              </w:rPr>
              <w:t>0.345055475</w:t>
            </w:r>
          </w:p>
        </w:tc>
      </w:tr>
      <w:tr w:rsidR="00EE79D8">
        <w:trPr>
          <w:trHeight w:val="230"/>
        </w:trPr>
        <w:tc>
          <w:tcPr>
            <w:tcW w:w="857" w:type="dxa"/>
            <w:vMerge/>
            <w:tcBorders>
              <w:top w:val="nil"/>
            </w:tcBorders>
          </w:tcPr>
          <w:p w:rsidR="00EE79D8" w:rsidRDefault="00EE79D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</w:tcPr>
          <w:p w:rsidR="00EE79D8" w:rsidRDefault="009F0D35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665" w:type="dxa"/>
          </w:tcPr>
          <w:p w:rsidR="00EE79D8" w:rsidRDefault="009F0D35">
            <w:pPr>
              <w:pStyle w:val="TableParagraph"/>
              <w:ind w:left="783" w:right="781"/>
              <w:jc w:val="center"/>
              <w:rPr>
                <w:sz w:val="20"/>
              </w:rPr>
            </w:pPr>
            <w:r>
              <w:rPr>
                <w:sz w:val="20"/>
              </w:rPr>
              <w:t>0.342431368</w:t>
            </w:r>
          </w:p>
        </w:tc>
      </w:tr>
      <w:tr w:rsidR="00EE79D8">
        <w:trPr>
          <w:trHeight w:val="230"/>
        </w:trPr>
        <w:tc>
          <w:tcPr>
            <w:tcW w:w="857" w:type="dxa"/>
            <w:vMerge/>
            <w:tcBorders>
              <w:top w:val="nil"/>
            </w:tcBorders>
          </w:tcPr>
          <w:p w:rsidR="00EE79D8" w:rsidRDefault="00EE79D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</w:tcPr>
          <w:p w:rsidR="00EE79D8" w:rsidRDefault="009F0D35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65" w:type="dxa"/>
          </w:tcPr>
          <w:p w:rsidR="00EE79D8" w:rsidRDefault="009F0D35">
            <w:pPr>
              <w:pStyle w:val="TableParagraph"/>
              <w:ind w:left="783" w:right="781"/>
              <w:jc w:val="center"/>
              <w:rPr>
                <w:sz w:val="20"/>
              </w:rPr>
            </w:pPr>
            <w:r>
              <w:rPr>
                <w:sz w:val="20"/>
              </w:rPr>
              <w:t>0.347567261</w:t>
            </w:r>
          </w:p>
        </w:tc>
      </w:tr>
      <w:tr w:rsidR="00EE79D8">
        <w:trPr>
          <w:trHeight w:val="230"/>
        </w:trPr>
        <w:tc>
          <w:tcPr>
            <w:tcW w:w="857" w:type="dxa"/>
            <w:vMerge/>
            <w:tcBorders>
              <w:top w:val="nil"/>
            </w:tcBorders>
          </w:tcPr>
          <w:p w:rsidR="00EE79D8" w:rsidRDefault="00EE79D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</w:tcPr>
          <w:p w:rsidR="00EE79D8" w:rsidRDefault="009F0D35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65" w:type="dxa"/>
          </w:tcPr>
          <w:p w:rsidR="00EE79D8" w:rsidRDefault="009F0D35">
            <w:pPr>
              <w:pStyle w:val="TableParagraph"/>
              <w:ind w:left="783" w:right="781"/>
              <w:jc w:val="center"/>
              <w:rPr>
                <w:sz w:val="20"/>
              </w:rPr>
            </w:pPr>
            <w:r>
              <w:rPr>
                <w:sz w:val="20"/>
              </w:rPr>
              <w:t>0.319028458</w:t>
            </w:r>
          </w:p>
        </w:tc>
      </w:tr>
    </w:tbl>
    <w:p w:rsidR="00EE79D8" w:rsidRDefault="009F0D35">
      <w:pPr>
        <w:pStyle w:val="BodyText"/>
        <w:spacing w:before="183" w:line="256" w:lineRule="auto"/>
        <w:ind w:left="142" w:right="101" w:firstLine="427"/>
        <w:jc w:val="both"/>
      </w:pPr>
      <w:r>
        <w:rPr>
          <w:spacing w:val="-1"/>
        </w:rPr>
        <w:t>Pada</w:t>
      </w:r>
      <w:r>
        <w:rPr>
          <w:spacing w:val="-12"/>
        </w:rPr>
        <w:t xml:space="preserve"> </w:t>
      </w:r>
      <w:r>
        <w:rPr>
          <w:spacing w:val="-1"/>
        </w:rPr>
        <w:t>hasil</w:t>
      </w:r>
      <w:r>
        <w:rPr>
          <w:spacing w:val="-11"/>
        </w:rPr>
        <w:t xml:space="preserve"> </w:t>
      </w:r>
      <w:r>
        <w:rPr>
          <w:spacing w:val="-1"/>
        </w:rPr>
        <w:t>proses</w:t>
      </w:r>
      <w:r>
        <w:rPr>
          <w:spacing w:val="-11"/>
        </w:rPr>
        <w:t xml:space="preserve"> </w:t>
      </w:r>
      <w:r>
        <w:t>pengujian,</w:t>
      </w:r>
      <w:r>
        <w:rPr>
          <w:spacing w:val="-12"/>
        </w:rPr>
        <w:t xml:space="preserve"> </w:t>
      </w:r>
      <w:r>
        <w:t>kualitas</w:t>
      </w:r>
      <w:r>
        <w:rPr>
          <w:spacing w:val="-12"/>
        </w:rPr>
        <w:t xml:space="preserve"> </w:t>
      </w:r>
      <w:r>
        <w:t>kluster</w:t>
      </w:r>
      <w:r>
        <w:rPr>
          <w:spacing w:val="-52"/>
        </w:rPr>
        <w:t xml:space="preserve"> </w:t>
      </w:r>
      <w:r>
        <w:t>terbaik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k</w:t>
      </w:r>
      <w:r>
        <w:t>=2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rPr>
          <w:i/>
          <w:spacing w:val="1"/>
        </w:rPr>
        <w:t xml:space="preserve"> </w:t>
      </w:r>
      <w:r>
        <w:t xml:space="preserve">tertinggi 0.474783859. Grafik pengaruh nilai </w:t>
      </w:r>
      <w:r>
        <w:rPr>
          <w:i/>
        </w:rPr>
        <w:t>k</w:t>
      </w:r>
      <w:r>
        <w:rPr>
          <w:i/>
          <w:spacing w:val="1"/>
        </w:rPr>
        <w:t xml:space="preserve"> </w:t>
      </w:r>
      <w:r>
        <w:t>ditunjukkan</w:t>
      </w:r>
      <w:r>
        <w:rPr>
          <w:spacing w:val="-1"/>
        </w:rPr>
        <w:t xml:space="preserve"> </w:t>
      </w:r>
      <w:r>
        <w:t>pada Gambar</w:t>
      </w:r>
      <w:r>
        <w:rPr>
          <w:spacing w:val="1"/>
        </w:rPr>
        <w:t xml:space="preserve"> </w:t>
      </w:r>
      <w:r>
        <w:t>8.</w:t>
      </w:r>
    </w:p>
    <w:p w:rsidR="00EE79D8" w:rsidRDefault="009F0D35">
      <w:pPr>
        <w:pStyle w:val="BodyText"/>
        <w:spacing w:before="9"/>
        <w:rPr>
          <w:sz w:val="7"/>
        </w:rPr>
      </w:pPr>
      <w:r>
        <w:br w:type="column"/>
      </w:r>
    </w:p>
    <w:p w:rsidR="00EE79D8" w:rsidRDefault="009F0D35">
      <w:pPr>
        <w:pStyle w:val="BodyText"/>
        <w:ind w:left="14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851286" cy="2100262"/>
            <wp:effectExtent l="0" t="0" r="0" b="0"/>
            <wp:docPr id="17" name="image9.png" descr="2017-06-0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286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D8" w:rsidRDefault="00EE79D8">
      <w:pPr>
        <w:pStyle w:val="BodyText"/>
        <w:spacing w:before="3"/>
        <w:rPr>
          <w:sz w:val="24"/>
        </w:rPr>
      </w:pPr>
    </w:p>
    <w:p w:rsidR="00EE79D8" w:rsidRDefault="009F0D35">
      <w:pPr>
        <w:spacing w:before="1"/>
        <w:ind w:left="474" w:right="661"/>
        <w:jc w:val="center"/>
        <w:rPr>
          <w:i/>
          <w:sz w:val="20"/>
        </w:rPr>
      </w:pPr>
      <w:r>
        <w:rPr>
          <w:b/>
          <w:sz w:val="20"/>
        </w:rPr>
        <w:t>Gambar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8.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Grafik</w:t>
      </w:r>
      <w:r>
        <w:rPr>
          <w:spacing w:val="-4"/>
          <w:sz w:val="20"/>
        </w:rPr>
        <w:t xml:space="preserve"> </w:t>
      </w:r>
      <w:r>
        <w:rPr>
          <w:sz w:val="20"/>
        </w:rPr>
        <w:t>Pengaruh</w:t>
      </w:r>
      <w:r>
        <w:rPr>
          <w:spacing w:val="-3"/>
          <w:sz w:val="20"/>
        </w:rPr>
        <w:t xml:space="preserve"> </w:t>
      </w:r>
      <w:r>
        <w:rPr>
          <w:sz w:val="20"/>
        </w:rPr>
        <w:t>Jumlah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Cluster</w:t>
      </w:r>
    </w:p>
    <w:p w:rsidR="00EE79D8" w:rsidRDefault="009F0D35">
      <w:pPr>
        <w:ind w:left="255" w:right="444"/>
        <w:jc w:val="center"/>
        <w:rPr>
          <w:i/>
          <w:sz w:val="20"/>
        </w:rPr>
      </w:pPr>
      <w:r>
        <w:rPr>
          <w:sz w:val="20"/>
        </w:rPr>
        <w:t>Terhadap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Silhouette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Coefficient</w:t>
      </w:r>
    </w:p>
    <w:p w:rsidR="00EE79D8" w:rsidRDefault="009F0D35">
      <w:pPr>
        <w:pStyle w:val="BodyText"/>
        <w:spacing w:before="186"/>
        <w:ind w:left="143" w:right="327" w:firstLine="451"/>
        <w:jc w:val="both"/>
      </w:pPr>
      <w:r>
        <w:t>Hasil pada grafik terlihat semakin banyak</w:t>
      </w:r>
      <w:r>
        <w:rPr>
          <w:spacing w:val="1"/>
        </w:rPr>
        <w:t xml:space="preserve"> </w:t>
      </w:r>
      <w:r>
        <w:t>jumlah</w:t>
      </w:r>
      <w:r>
        <w:rPr>
          <w:spacing w:val="-9"/>
        </w:rPr>
        <w:t xml:space="preserve"> </w:t>
      </w:r>
      <w:r>
        <w:t>penggunaan</w:t>
      </w:r>
      <w:r>
        <w:rPr>
          <w:spacing w:val="-10"/>
        </w:rPr>
        <w:t xml:space="preserve"> </w:t>
      </w:r>
      <w:r>
        <w:t>nilai</w:t>
      </w:r>
      <w:r>
        <w:rPr>
          <w:spacing w:val="-8"/>
        </w:rPr>
        <w:t xml:space="preserve"> </w:t>
      </w:r>
      <w:r>
        <w:rPr>
          <w:i/>
        </w:rPr>
        <w:t>k</w:t>
      </w:r>
      <w:r>
        <w:t>,</w:t>
      </w:r>
      <w:r>
        <w:rPr>
          <w:spacing w:val="-12"/>
        </w:rPr>
        <w:t xml:space="preserve"> </w:t>
      </w:r>
      <w:r>
        <w:t>maka</w:t>
      </w:r>
      <w:r>
        <w:rPr>
          <w:spacing w:val="-8"/>
        </w:rPr>
        <w:t xml:space="preserve"> </w:t>
      </w:r>
      <w:r>
        <w:t>nilai</w:t>
      </w:r>
      <w:r>
        <w:rPr>
          <w:spacing w:val="-8"/>
        </w:rPr>
        <w:t xml:space="preserve"> </w:t>
      </w:r>
      <w:r>
        <w:rPr>
          <w:i/>
        </w:rPr>
        <w:t>Silhouette</w:t>
      </w:r>
      <w:r>
        <w:rPr>
          <w:i/>
          <w:spacing w:val="-53"/>
        </w:rPr>
        <w:t xml:space="preserve"> </w:t>
      </w:r>
      <w:r>
        <w:rPr>
          <w:i/>
        </w:rPr>
        <w:t>Coefficient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relatif</w:t>
      </w:r>
      <w:r>
        <w:rPr>
          <w:spacing w:val="1"/>
        </w:rPr>
        <w:t xml:space="preserve"> </w:t>
      </w:r>
      <w:r>
        <w:t>semakin</w:t>
      </w:r>
      <w:r>
        <w:rPr>
          <w:spacing w:val="-52"/>
        </w:rPr>
        <w:t xml:space="preserve"> </w:t>
      </w:r>
      <w:r>
        <w:t>rendah. Hal ini dikarenakan semakin banyaknya</w:t>
      </w:r>
      <w:r>
        <w:rPr>
          <w:spacing w:val="-52"/>
        </w:rPr>
        <w:t xml:space="preserve"> </w:t>
      </w:r>
      <w:r>
        <w:t>ketetanggaan</w:t>
      </w:r>
      <w:r>
        <w:rPr>
          <w:spacing w:val="1"/>
        </w:rPr>
        <w:t xml:space="preserve"> </w:t>
      </w:r>
      <w:r>
        <w:t>terdekat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t>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ketetanggaan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seharusnya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dipertimbangkan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dipertimbangkan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masuk</w:t>
      </w:r>
      <w:r>
        <w:rPr>
          <w:spacing w:val="1"/>
        </w:rPr>
        <w:t xml:space="preserve"> </w:t>
      </w:r>
      <w:r>
        <w:t>kedalam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perhitungan.</w:t>
      </w:r>
      <w:r>
        <w:rPr>
          <w:spacing w:val="-14"/>
        </w:rPr>
        <w:t xml:space="preserve"> </w:t>
      </w:r>
      <w:r>
        <w:t>Sehingga</w:t>
      </w:r>
      <w:r>
        <w:rPr>
          <w:spacing w:val="-14"/>
        </w:rPr>
        <w:t xml:space="preserve"> </w:t>
      </w:r>
      <w:r>
        <w:t>jarak</w:t>
      </w:r>
      <w:r>
        <w:rPr>
          <w:spacing w:val="-17"/>
        </w:rPr>
        <w:t xml:space="preserve"> </w:t>
      </w:r>
      <w:r>
        <w:t>antar</w:t>
      </w:r>
      <w:r>
        <w:rPr>
          <w:spacing w:val="-14"/>
        </w:rPr>
        <w:t xml:space="preserve"> </w:t>
      </w:r>
      <w:r>
        <w:t>objek</w:t>
      </w:r>
      <w:r>
        <w:rPr>
          <w:spacing w:val="-17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dalam</w:t>
      </w:r>
      <w:r>
        <w:rPr>
          <w:spacing w:val="-53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lain</w:t>
      </w:r>
      <w:r>
        <w:rPr>
          <w:spacing w:val="-3"/>
        </w:rPr>
        <w:t xml:space="preserve"> </w:t>
      </w:r>
      <w:r>
        <w:t>semakin kecil.</w:t>
      </w:r>
    </w:p>
    <w:p w:rsidR="00EE79D8" w:rsidRDefault="00EE79D8">
      <w:pPr>
        <w:pStyle w:val="BodyText"/>
        <w:spacing w:before="9"/>
        <w:rPr>
          <w:sz w:val="20"/>
        </w:rPr>
      </w:pPr>
    </w:p>
    <w:p w:rsidR="00EE79D8" w:rsidRDefault="009F0D35">
      <w:pPr>
        <w:pStyle w:val="Heading1"/>
        <w:numPr>
          <w:ilvl w:val="1"/>
          <w:numId w:val="3"/>
        </w:numPr>
        <w:tabs>
          <w:tab w:val="left" w:pos="595"/>
        </w:tabs>
        <w:ind w:left="594" w:hanging="452"/>
      </w:pPr>
      <w:r>
        <w:t>Pengujian</w:t>
      </w:r>
      <w:r>
        <w:rPr>
          <w:spacing w:val="-4"/>
        </w:rPr>
        <w:t xml:space="preserve"> </w:t>
      </w:r>
      <w:r>
        <w:t>Pengaruh</w:t>
      </w:r>
      <w:r>
        <w:rPr>
          <w:spacing w:val="-1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Data</w:t>
      </w:r>
    </w:p>
    <w:p w:rsidR="00EE79D8" w:rsidRDefault="009F0D35">
      <w:pPr>
        <w:pStyle w:val="BodyText"/>
        <w:spacing w:before="138" w:line="256" w:lineRule="auto"/>
        <w:ind w:left="143" w:right="329" w:firstLine="451"/>
        <w:jc w:val="both"/>
      </w:pPr>
      <w:r>
        <w:t>Pengujian pengaruh jumlah data dilakukan</w:t>
      </w:r>
      <w:r>
        <w:rPr>
          <w:spacing w:val="-5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pengaruh</w:t>
      </w:r>
      <w:r>
        <w:rPr>
          <w:spacing w:val="1"/>
        </w:rPr>
        <w:t xml:space="preserve"> </w:t>
      </w:r>
      <w:r>
        <w:t>banyaknya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sebelumnya.</w:t>
      </w:r>
      <w:r>
        <w:rPr>
          <w:spacing w:val="1"/>
        </w:rPr>
        <w:t xml:space="preserve"> </w:t>
      </w:r>
      <w:r>
        <w:t>Jumlah data yang digunakan pada pengujian ini</w:t>
      </w:r>
      <w:r>
        <w:rPr>
          <w:spacing w:val="1"/>
        </w:rPr>
        <w:t xml:space="preserve"> </w:t>
      </w:r>
      <w:r>
        <w:t>yaitu 10%, 25%, 50%, 75% dan 100% dari data</w:t>
      </w:r>
      <w:r>
        <w:rPr>
          <w:spacing w:val="1"/>
        </w:rPr>
        <w:t xml:space="preserve"> </w:t>
      </w:r>
      <w:r>
        <w:rPr>
          <w:spacing w:val="-1"/>
        </w:rPr>
        <w:t>sampel</w:t>
      </w:r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penelitian</w:t>
      </w:r>
      <w:r>
        <w:rPr>
          <w:spacing w:val="-17"/>
        </w:rPr>
        <w:t xml:space="preserve"> </w:t>
      </w:r>
      <w:r>
        <w:t>ini.</w:t>
      </w:r>
      <w:r>
        <w:rPr>
          <w:spacing w:val="-15"/>
        </w:rPr>
        <w:t xml:space="preserve"> </w:t>
      </w:r>
      <w:r>
        <w:t>Hasil</w:t>
      </w:r>
      <w:r>
        <w:rPr>
          <w:spacing w:val="-53"/>
        </w:rPr>
        <w:t xml:space="preserve"> </w:t>
      </w:r>
      <w:r>
        <w:t>pengujian</w:t>
      </w:r>
      <w:r>
        <w:rPr>
          <w:spacing w:val="-3"/>
        </w:rPr>
        <w:t xml:space="preserve"> </w:t>
      </w:r>
      <w:r>
        <w:t>ditunjukkan pada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3.</w:t>
      </w:r>
    </w:p>
    <w:p w:rsidR="00EE79D8" w:rsidRDefault="009F0D35">
      <w:pPr>
        <w:spacing w:before="188"/>
        <w:ind w:left="471" w:right="661"/>
        <w:jc w:val="center"/>
        <w:rPr>
          <w:sz w:val="20"/>
        </w:rPr>
      </w:pPr>
      <w:r>
        <w:rPr>
          <w:b/>
          <w:sz w:val="20"/>
        </w:rPr>
        <w:t>Tab</w:t>
      </w:r>
      <w:r>
        <w:rPr>
          <w:b/>
          <w:sz w:val="20"/>
        </w:rPr>
        <w:t>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Hasil</w:t>
      </w:r>
      <w:r>
        <w:rPr>
          <w:spacing w:val="-2"/>
          <w:sz w:val="20"/>
        </w:rPr>
        <w:t xml:space="preserve"> </w:t>
      </w:r>
      <w:r>
        <w:rPr>
          <w:sz w:val="20"/>
        </w:rPr>
        <w:t>Pengujian</w:t>
      </w:r>
      <w:r>
        <w:rPr>
          <w:spacing w:val="-2"/>
          <w:sz w:val="20"/>
        </w:rPr>
        <w:t xml:space="preserve"> </w:t>
      </w:r>
      <w:r>
        <w:rPr>
          <w:sz w:val="20"/>
        </w:rPr>
        <w:t>Jumlah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</w:p>
    <w:p w:rsidR="00EE79D8" w:rsidRDefault="00EE79D8">
      <w:pPr>
        <w:pStyle w:val="BodyText"/>
        <w:spacing w:before="11"/>
        <w:rPr>
          <w:sz w:val="11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979"/>
        <w:gridCol w:w="2134"/>
      </w:tblGrid>
      <w:tr w:rsidR="00EE79D8">
        <w:trPr>
          <w:trHeight w:val="458"/>
        </w:trPr>
        <w:tc>
          <w:tcPr>
            <w:tcW w:w="1130" w:type="dxa"/>
            <w:shd w:val="clear" w:color="auto" w:fill="B8CCE3"/>
          </w:tcPr>
          <w:p w:rsidR="00EE79D8" w:rsidRDefault="009F0D35">
            <w:pPr>
              <w:pStyle w:val="TableParagraph"/>
              <w:spacing w:line="228" w:lineRule="exact"/>
              <w:ind w:left="246" w:right="214" w:hanging="5"/>
              <w:rPr>
                <w:b/>
                <w:sz w:val="20"/>
              </w:rPr>
            </w:pPr>
            <w:r>
              <w:rPr>
                <w:b/>
                <w:sz w:val="20"/>
              </w:rPr>
              <w:t>Jumlah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Cluster</w:t>
            </w:r>
          </w:p>
        </w:tc>
        <w:tc>
          <w:tcPr>
            <w:tcW w:w="979" w:type="dxa"/>
            <w:shd w:val="clear" w:color="auto" w:fill="B8CCE3"/>
          </w:tcPr>
          <w:p w:rsidR="00EE79D8" w:rsidRDefault="009F0D35">
            <w:pPr>
              <w:pStyle w:val="TableParagraph"/>
              <w:spacing w:line="228" w:lineRule="exact"/>
              <w:ind w:left="283" w:right="137" w:hanging="116"/>
              <w:rPr>
                <w:b/>
                <w:sz w:val="20"/>
              </w:rPr>
            </w:pPr>
            <w:r>
              <w:rPr>
                <w:b/>
                <w:sz w:val="20"/>
              </w:rPr>
              <w:t>Jumlah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2134" w:type="dxa"/>
            <w:shd w:val="clear" w:color="auto" w:fill="B8CCE3"/>
          </w:tcPr>
          <w:p w:rsidR="00EE79D8" w:rsidRDefault="009F0D35">
            <w:pPr>
              <w:pStyle w:val="TableParagraph"/>
              <w:spacing w:line="228" w:lineRule="exact"/>
              <w:ind w:left="598" w:right="141" w:hanging="430"/>
              <w:rPr>
                <w:b/>
                <w:sz w:val="20"/>
              </w:rPr>
            </w:pPr>
            <w:r>
              <w:rPr>
                <w:b/>
                <w:sz w:val="20"/>
              </w:rPr>
              <w:t>Rata-Rata Silhouette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Coefficient</w:t>
            </w:r>
          </w:p>
        </w:tc>
      </w:tr>
      <w:tr w:rsidR="00EE79D8">
        <w:trPr>
          <w:trHeight w:val="230"/>
        </w:trPr>
        <w:tc>
          <w:tcPr>
            <w:tcW w:w="1130" w:type="dxa"/>
            <w:vMerge w:val="restart"/>
          </w:tcPr>
          <w:p w:rsidR="00EE79D8" w:rsidRDefault="00EE79D8">
            <w:pPr>
              <w:pStyle w:val="TableParagraph"/>
              <w:spacing w:line="240" w:lineRule="auto"/>
              <w:ind w:left="0"/>
            </w:pPr>
          </w:p>
          <w:p w:rsidR="00EE79D8" w:rsidRDefault="00EE79D8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:rsidR="00EE79D8" w:rsidRDefault="009F0D35">
            <w:pPr>
              <w:pStyle w:val="TableParagraph"/>
              <w:spacing w:before="1" w:line="240" w:lineRule="auto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79" w:type="dxa"/>
          </w:tcPr>
          <w:p w:rsidR="00EE79D8" w:rsidRDefault="009F0D35">
            <w:pPr>
              <w:pStyle w:val="TableParagraph"/>
              <w:ind w:left="338"/>
              <w:rPr>
                <w:sz w:val="20"/>
              </w:rPr>
            </w:pPr>
            <w:r>
              <w:rPr>
                <w:sz w:val="20"/>
              </w:rPr>
              <w:t>735</w:t>
            </w:r>
          </w:p>
        </w:tc>
        <w:tc>
          <w:tcPr>
            <w:tcW w:w="2134" w:type="dxa"/>
          </w:tcPr>
          <w:p w:rsidR="00EE79D8" w:rsidRDefault="009F0D35">
            <w:pPr>
              <w:pStyle w:val="TableParagraph"/>
              <w:ind w:left="521" w:right="513"/>
              <w:jc w:val="center"/>
              <w:rPr>
                <w:sz w:val="20"/>
              </w:rPr>
            </w:pPr>
            <w:r>
              <w:rPr>
                <w:sz w:val="20"/>
              </w:rPr>
              <w:t>0.442859767</w:t>
            </w:r>
          </w:p>
        </w:tc>
      </w:tr>
      <w:tr w:rsidR="00EE79D8">
        <w:trPr>
          <w:trHeight w:val="230"/>
        </w:trPr>
        <w:tc>
          <w:tcPr>
            <w:tcW w:w="1130" w:type="dxa"/>
            <w:vMerge/>
            <w:tcBorders>
              <w:top w:val="nil"/>
            </w:tcBorders>
          </w:tcPr>
          <w:p w:rsidR="00EE79D8" w:rsidRDefault="00EE79D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 w:rsidR="00EE79D8" w:rsidRDefault="009F0D35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1838</w:t>
            </w:r>
          </w:p>
        </w:tc>
        <w:tc>
          <w:tcPr>
            <w:tcW w:w="2134" w:type="dxa"/>
          </w:tcPr>
          <w:p w:rsidR="00EE79D8" w:rsidRDefault="009F0D35">
            <w:pPr>
              <w:pStyle w:val="TableParagraph"/>
              <w:ind w:left="521" w:right="513"/>
              <w:jc w:val="center"/>
              <w:rPr>
                <w:sz w:val="20"/>
              </w:rPr>
            </w:pPr>
            <w:r>
              <w:rPr>
                <w:sz w:val="20"/>
              </w:rPr>
              <w:t>0.481231816</w:t>
            </w:r>
          </w:p>
        </w:tc>
      </w:tr>
      <w:tr w:rsidR="00EE79D8">
        <w:trPr>
          <w:trHeight w:val="230"/>
        </w:trPr>
        <w:tc>
          <w:tcPr>
            <w:tcW w:w="1130" w:type="dxa"/>
            <w:vMerge/>
            <w:tcBorders>
              <w:top w:val="nil"/>
            </w:tcBorders>
          </w:tcPr>
          <w:p w:rsidR="00EE79D8" w:rsidRDefault="00EE79D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 w:rsidR="00EE79D8" w:rsidRDefault="009F0D35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3676</w:t>
            </w:r>
          </w:p>
        </w:tc>
        <w:tc>
          <w:tcPr>
            <w:tcW w:w="2134" w:type="dxa"/>
          </w:tcPr>
          <w:p w:rsidR="00EE79D8" w:rsidRDefault="009F0D35">
            <w:pPr>
              <w:pStyle w:val="TableParagraph"/>
              <w:ind w:left="521" w:right="513"/>
              <w:jc w:val="center"/>
              <w:rPr>
                <w:sz w:val="20"/>
              </w:rPr>
            </w:pPr>
            <w:r>
              <w:rPr>
                <w:sz w:val="20"/>
              </w:rPr>
              <w:t>0.470980279</w:t>
            </w:r>
          </w:p>
        </w:tc>
      </w:tr>
      <w:tr w:rsidR="00EE79D8">
        <w:trPr>
          <w:trHeight w:val="230"/>
        </w:trPr>
        <w:tc>
          <w:tcPr>
            <w:tcW w:w="1130" w:type="dxa"/>
            <w:vMerge/>
            <w:tcBorders>
              <w:top w:val="nil"/>
            </w:tcBorders>
          </w:tcPr>
          <w:p w:rsidR="00EE79D8" w:rsidRDefault="00EE79D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 w:rsidR="00EE79D8" w:rsidRDefault="009F0D35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5514</w:t>
            </w:r>
          </w:p>
        </w:tc>
        <w:tc>
          <w:tcPr>
            <w:tcW w:w="2134" w:type="dxa"/>
          </w:tcPr>
          <w:p w:rsidR="00EE79D8" w:rsidRDefault="009F0D35">
            <w:pPr>
              <w:pStyle w:val="TableParagraph"/>
              <w:ind w:left="521" w:right="513"/>
              <w:jc w:val="center"/>
              <w:rPr>
                <w:sz w:val="20"/>
              </w:rPr>
            </w:pPr>
            <w:r>
              <w:rPr>
                <w:sz w:val="20"/>
              </w:rPr>
              <w:t>0.546385200</w:t>
            </w:r>
          </w:p>
        </w:tc>
      </w:tr>
      <w:tr w:rsidR="00EE79D8">
        <w:trPr>
          <w:trHeight w:val="230"/>
        </w:trPr>
        <w:tc>
          <w:tcPr>
            <w:tcW w:w="1130" w:type="dxa"/>
            <w:vMerge/>
            <w:tcBorders>
              <w:top w:val="nil"/>
            </w:tcBorders>
          </w:tcPr>
          <w:p w:rsidR="00EE79D8" w:rsidRDefault="00EE79D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 w:rsidR="00EE79D8" w:rsidRDefault="009F0D35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7352</w:t>
            </w:r>
          </w:p>
        </w:tc>
        <w:tc>
          <w:tcPr>
            <w:tcW w:w="2134" w:type="dxa"/>
          </w:tcPr>
          <w:p w:rsidR="00EE79D8" w:rsidRDefault="009F0D35">
            <w:pPr>
              <w:pStyle w:val="TableParagraph"/>
              <w:ind w:left="521" w:right="513"/>
              <w:jc w:val="center"/>
              <w:rPr>
                <w:sz w:val="20"/>
              </w:rPr>
            </w:pPr>
            <w:r>
              <w:rPr>
                <w:sz w:val="20"/>
              </w:rPr>
              <w:t>0.567485053</w:t>
            </w:r>
          </w:p>
        </w:tc>
      </w:tr>
    </w:tbl>
    <w:p w:rsidR="00EE79D8" w:rsidRDefault="009F0D35">
      <w:pPr>
        <w:pStyle w:val="BodyText"/>
        <w:spacing w:before="186" w:line="256" w:lineRule="auto"/>
        <w:ind w:left="143" w:right="327" w:firstLine="451"/>
        <w:jc w:val="both"/>
      </w:pPr>
      <w:r>
        <w:t>Pada hasil proses pengujian, jumlah data</w:t>
      </w:r>
      <w:r>
        <w:rPr>
          <w:spacing w:val="1"/>
        </w:rPr>
        <w:t xml:space="preserve"> </w:t>
      </w:r>
      <w:r>
        <w:t>terbaik diperoleh pada penggunaan 7352 data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rPr>
          <w:i/>
          <w:spacing w:val="1"/>
        </w:rPr>
        <w:t xml:space="preserve"> </w:t>
      </w:r>
      <w:r>
        <w:t>tertinggi 0.567485053. Grafik pengaruh jumlah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ditunjukkan pada Gambar</w:t>
      </w:r>
      <w:r>
        <w:rPr>
          <w:spacing w:val="1"/>
        </w:rPr>
        <w:t xml:space="preserve"> </w:t>
      </w:r>
      <w:r>
        <w:t>9.</w:t>
      </w:r>
    </w:p>
    <w:p w:rsidR="00EE79D8" w:rsidRDefault="00EE79D8">
      <w:pPr>
        <w:spacing w:line="256" w:lineRule="auto"/>
        <w:jc w:val="both"/>
        <w:sectPr w:rsidR="00EE79D8">
          <w:type w:val="continuous"/>
          <w:pgSz w:w="11910" w:h="16850"/>
          <w:pgMar w:top="1340" w:right="800" w:bottom="280" w:left="1560" w:header="720" w:footer="720" w:gutter="0"/>
          <w:cols w:num="2" w:space="720" w:equalWidth="0">
            <w:col w:w="4501" w:space="317"/>
            <w:col w:w="4732"/>
          </w:cols>
        </w:sectPr>
      </w:pPr>
    </w:p>
    <w:p w:rsidR="00EE79D8" w:rsidRDefault="00EE79D8">
      <w:pPr>
        <w:pStyle w:val="BodyText"/>
        <w:spacing w:before="8"/>
        <w:rPr>
          <w:sz w:val="17"/>
        </w:rPr>
      </w:pPr>
    </w:p>
    <w:p w:rsidR="00EE79D8" w:rsidRDefault="00EE79D8">
      <w:pPr>
        <w:rPr>
          <w:sz w:val="17"/>
        </w:rPr>
        <w:sectPr w:rsidR="00EE79D8">
          <w:pgSz w:w="11910" w:h="16850"/>
          <w:pgMar w:top="1400" w:right="800" w:bottom="920" w:left="1560" w:header="1142" w:footer="729" w:gutter="0"/>
          <w:cols w:space="720"/>
        </w:sectPr>
      </w:pPr>
    </w:p>
    <w:p w:rsidR="00EE79D8" w:rsidRDefault="00EE79D8">
      <w:pPr>
        <w:pStyle w:val="BodyText"/>
        <w:spacing w:before="9"/>
        <w:rPr>
          <w:sz w:val="8"/>
        </w:rPr>
      </w:pPr>
    </w:p>
    <w:p w:rsidR="00EE79D8" w:rsidRDefault="009F0D35">
      <w:pPr>
        <w:pStyle w:val="BodyText"/>
        <w:ind w:left="15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752828" cy="2093404"/>
            <wp:effectExtent l="0" t="0" r="0" b="0"/>
            <wp:docPr id="19" name="image10.png" descr="2017-06-0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828" cy="209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D8" w:rsidRDefault="009F0D35">
      <w:pPr>
        <w:spacing w:before="159"/>
        <w:ind w:left="174" w:right="201"/>
        <w:jc w:val="center"/>
        <w:rPr>
          <w:sz w:val="20"/>
        </w:rPr>
      </w:pPr>
      <w:r>
        <w:rPr>
          <w:b/>
          <w:sz w:val="20"/>
        </w:rPr>
        <w:t>Gambar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9.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Grafik</w:t>
      </w:r>
      <w:r>
        <w:rPr>
          <w:spacing w:val="-3"/>
          <w:sz w:val="20"/>
        </w:rPr>
        <w:t xml:space="preserve"> </w:t>
      </w:r>
      <w:r>
        <w:rPr>
          <w:sz w:val="20"/>
        </w:rPr>
        <w:t>Pengaruh</w:t>
      </w:r>
      <w:r>
        <w:rPr>
          <w:spacing w:val="-3"/>
          <w:sz w:val="20"/>
        </w:rPr>
        <w:t xml:space="preserve"> </w:t>
      </w:r>
      <w:r>
        <w:rPr>
          <w:sz w:val="20"/>
        </w:rPr>
        <w:t>Jumlah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Terhadap</w:t>
      </w:r>
    </w:p>
    <w:p w:rsidR="00EE79D8" w:rsidRDefault="009F0D35">
      <w:pPr>
        <w:ind w:left="1386" w:right="1409"/>
        <w:jc w:val="center"/>
        <w:rPr>
          <w:i/>
          <w:sz w:val="20"/>
        </w:rPr>
      </w:pPr>
      <w:r>
        <w:rPr>
          <w:i/>
          <w:sz w:val="20"/>
        </w:rPr>
        <w:t>Silhouette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Coefficient</w:t>
      </w:r>
    </w:p>
    <w:p w:rsidR="00EE79D8" w:rsidRDefault="009F0D35">
      <w:pPr>
        <w:pStyle w:val="BodyText"/>
        <w:spacing w:before="186" w:line="256" w:lineRule="auto"/>
        <w:ind w:left="142" w:right="162" w:firstLine="451"/>
        <w:jc w:val="both"/>
      </w:pPr>
      <w:r>
        <w:t>Hasil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grafik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semakin</w:t>
      </w:r>
      <w:r>
        <w:rPr>
          <w:spacing w:val="-52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relaif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tinggi.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jumlah data berpengaruh terhadap kualitas dari</w:t>
      </w:r>
      <w:r>
        <w:rPr>
          <w:spacing w:val="1"/>
        </w:rPr>
        <w:t xml:space="preserve"> </w:t>
      </w:r>
      <w:r>
        <w:rPr>
          <w:i/>
        </w:rPr>
        <w:t>cluster</w:t>
      </w:r>
      <w:r>
        <w:t>.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sedikit,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-52"/>
        </w:rPr>
        <w:t xml:space="preserve"> </w:t>
      </w:r>
      <w:r>
        <w:rPr>
          <w:i/>
        </w:rPr>
        <w:t>Coefficient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rendah</w:t>
      </w:r>
      <w:r>
        <w:rPr>
          <w:spacing w:val="1"/>
        </w:rPr>
        <w:t xml:space="preserve"> </w:t>
      </w:r>
      <w:r>
        <w:rPr>
          <w:spacing w:val="-1"/>
        </w:rPr>
        <w:t>dikarenakan</w:t>
      </w:r>
      <w:r>
        <w:rPr>
          <w:spacing w:val="-11"/>
        </w:rPr>
        <w:t xml:space="preserve"> </w:t>
      </w:r>
      <w:r>
        <w:t>semakin</w:t>
      </w:r>
      <w:r>
        <w:rPr>
          <w:spacing w:val="-11"/>
        </w:rPr>
        <w:t xml:space="preserve"> </w:t>
      </w:r>
      <w:r>
        <w:t>besarnya</w:t>
      </w:r>
      <w:r>
        <w:rPr>
          <w:spacing w:val="-11"/>
        </w:rPr>
        <w:t xml:space="preserve"> </w:t>
      </w:r>
      <w:r>
        <w:t>jarak</w:t>
      </w:r>
      <w:r>
        <w:rPr>
          <w:spacing w:val="-13"/>
        </w:rPr>
        <w:t xml:space="preserve"> </w:t>
      </w:r>
      <w:r>
        <w:t>inter</w:t>
      </w:r>
      <w:r>
        <w:rPr>
          <w:spacing w:val="-8"/>
        </w:rPr>
        <w:t xml:space="preserve"> </w:t>
      </w:r>
      <w:r>
        <w:rPr>
          <w:i/>
        </w:rPr>
        <w:t>cluster</w:t>
      </w:r>
      <w:r>
        <w:rPr>
          <w:i/>
          <w:spacing w:val="-53"/>
        </w:rPr>
        <w:t xml:space="preserve"> </w:t>
      </w:r>
      <w:r>
        <w:t xml:space="preserve">dan semakin kecilnya jarak intra </w:t>
      </w:r>
      <w:r>
        <w:rPr>
          <w:i/>
        </w:rPr>
        <w:t xml:space="preserve">cluster </w:t>
      </w:r>
      <w:r>
        <w:t>dimana</w:t>
      </w:r>
      <w:r>
        <w:rPr>
          <w:spacing w:val="-52"/>
        </w:rPr>
        <w:t xml:space="preserve"> </w:t>
      </w:r>
      <w:r>
        <w:t>menggambarkan tingkat kemiripan data dalam</w:t>
      </w:r>
      <w:r>
        <w:rPr>
          <w:spacing w:val="1"/>
        </w:rPr>
        <w:t xml:space="preserve"> </w:t>
      </w:r>
      <w:r>
        <w:t xml:space="preserve">satu </w:t>
      </w:r>
      <w:r>
        <w:rPr>
          <w:i/>
        </w:rPr>
        <w:t xml:space="preserve">cluster </w:t>
      </w:r>
      <w:r>
        <w:t>yang besar dan tingkat kemiripan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antar</w:t>
      </w:r>
      <w:r>
        <w:rPr>
          <w:spacing w:val="-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kecil.</w:t>
      </w:r>
    </w:p>
    <w:p w:rsidR="00EE79D8" w:rsidRDefault="00EE79D8">
      <w:pPr>
        <w:pStyle w:val="BodyText"/>
        <w:spacing w:before="7"/>
        <w:rPr>
          <w:sz w:val="19"/>
        </w:rPr>
      </w:pPr>
    </w:p>
    <w:p w:rsidR="00EE79D8" w:rsidRDefault="009F0D35">
      <w:pPr>
        <w:pStyle w:val="Heading1"/>
        <w:numPr>
          <w:ilvl w:val="1"/>
          <w:numId w:val="3"/>
        </w:numPr>
        <w:tabs>
          <w:tab w:val="left" w:pos="594"/>
        </w:tabs>
        <w:spacing w:line="244" w:lineRule="auto"/>
        <w:ind w:left="593" w:right="163" w:hanging="452"/>
        <w:jc w:val="both"/>
      </w:pPr>
      <w:r>
        <w:t>Analisis Penentuan Potensi Kebakaran</w:t>
      </w:r>
      <w:r>
        <w:rPr>
          <w:spacing w:val="1"/>
        </w:rPr>
        <w:t xml:space="preserve"> </w:t>
      </w:r>
      <w:r>
        <w:t>Hutan/Lahan</w:t>
      </w:r>
    </w:p>
    <w:p w:rsidR="00EE79D8" w:rsidRDefault="009F0D35">
      <w:pPr>
        <w:pStyle w:val="BodyText"/>
        <w:spacing w:before="112"/>
        <w:ind w:left="142" w:right="161" w:firstLine="451"/>
        <w:jc w:val="both"/>
      </w:pPr>
      <w:r>
        <w:t>Penentuan potensi kebakaran hutan/lahan</w:t>
      </w:r>
      <w:r>
        <w:rPr>
          <w:spacing w:val="1"/>
        </w:rPr>
        <w:t xml:space="preserve"> </w:t>
      </w:r>
      <w:r>
        <w:t xml:space="preserve">dilakukan dengan menganalisis hasil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diuji</w:t>
      </w:r>
      <w:r>
        <w:rPr>
          <w:spacing w:val="1"/>
        </w:rPr>
        <w:t xml:space="preserve"> </w:t>
      </w:r>
      <w:r>
        <w:t>sebelumnya.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sebelumnya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jumlah</w:t>
      </w:r>
      <w:r>
        <w:rPr>
          <w:spacing w:val="-52"/>
        </w:rPr>
        <w:t xml:space="preserve"> </w:t>
      </w:r>
      <w:r>
        <w:rPr>
          <w:i/>
        </w:rPr>
        <w:t>cluster</w:t>
      </w:r>
      <w:r>
        <w:rPr>
          <w:i/>
          <w:spacing w:val="-12"/>
        </w:rPr>
        <w:t xml:space="preserve"> </w:t>
      </w:r>
      <w:r>
        <w:t>terbaik</w:t>
      </w:r>
      <w:r>
        <w:rPr>
          <w:spacing w:val="-13"/>
        </w:rPr>
        <w:t xml:space="preserve"> </w:t>
      </w:r>
      <w:r>
        <w:t>sebanyak</w:t>
      </w:r>
      <w:r>
        <w:rPr>
          <w:spacing w:val="-13"/>
        </w:rPr>
        <w:t xml:space="preserve"> </w:t>
      </w:r>
      <w:r>
        <w:t>2</w:t>
      </w:r>
      <w:r>
        <w:rPr>
          <w:spacing w:val="-9"/>
        </w:rPr>
        <w:t xml:space="preserve"> </w:t>
      </w:r>
      <w:r>
        <w:rPr>
          <w:i/>
        </w:rPr>
        <w:t>cluster</w:t>
      </w:r>
      <w:r>
        <w:rPr>
          <w:i/>
          <w:spacing w:val="-12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jumlah</w:t>
      </w:r>
      <w:r>
        <w:rPr>
          <w:spacing w:val="-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7352.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dilakukan analisis untuk mengetahui kelompok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potensi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tertinggi.</w:t>
      </w:r>
      <w:r>
        <w:rPr>
          <w:spacing w:val="1"/>
        </w:rPr>
        <w:t xml:space="preserve"> </w:t>
      </w:r>
      <w:r>
        <w:t>Dalam</w:t>
      </w:r>
      <w:r>
        <w:rPr>
          <w:spacing w:val="-52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potensi</w:t>
      </w:r>
      <w:r>
        <w:rPr>
          <w:spacing w:val="1"/>
        </w:rPr>
        <w:t xml:space="preserve"> </w:t>
      </w:r>
      <w:r>
        <w:t>k</w:t>
      </w:r>
      <w:r>
        <w:t>ebakaran</w:t>
      </w:r>
      <w:r>
        <w:rPr>
          <w:spacing w:val="-52"/>
        </w:rPr>
        <w:t xml:space="preserve"> </w:t>
      </w:r>
      <w:r>
        <w:t>dapat dilakukan dengan menganalisis nilai dari</w:t>
      </w:r>
      <w:r>
        <w:rPr>
          <w:spacing w:val="1"/>
        </w:rPr>
        <w:t xml:space="preserve"> </w:t>
      </w:r>
      <w:r>
        <w:rPr>
          <w:i/>
        </w:rPr>
        <w:t xml:space="preserve">brightness temperature </w:t>
      </w:r>
      <w:r>
        <w:t xml:space="preserve">dimana nilai </w:t>
      </w:r>
      <w:r>
        <w:rPr>
          <w:i/>
        </w:rPr>
        <w:t>brightness</w:t>
      </w:r>
      <w:r>
        <w:rPr>
          <w:i/>
          <w:spacing w:val="1"/>
        </w:rPr>
        <w:t xml:space="preserve"> </w:t>
      </w:r>
      <w:r>
        <w:t>dengan nilai lebih dari 330</w:t>
      </w:r>
      <w:r>
        <w:rPr>
          <w:vertAlign w:val="superscript"/>
        </w:rPr>
        <w:t>0</w:t>
      </w:r>
      <w:r>
        <w:t>K termasuk dalam</w:t>
      </w:r>
      <w:r>
        <w:rPr>
          <w:spacing w:val="1"/>
        </w:rPr>
        <w:t xml:space="preserve"> </w:t>
      </w:r>
      <w:r>
        <w:t xml:space="preserve">potensi kebakaran dengan </w:t>
      </w:r>
      <w:r>
        <w:rPr>
          <w:i/>
        </w:rPr>
        <w:t>high confidence fire</w:t>
      </w:r>
      <w:r>
        <w:rPr>
          <w:i/>
          <w:spacing w:val="1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berarti</w:t>
      </w:r>
      <w:r>
        <w:rPr>
          <w:spacing w:val="-6"/>
        </w:rPr>
        <w:t xml:space="preserve"> </w:t>
      </w:r>
      <w:r>
        <w:t>mengidentifikasi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tingkat</w:t>
      </w:r>
      <w:r>
        <w:rPr>
          <w:spacing w:val="-53"/>
        </w:rPr>
        <w:t xml:space="preserve"> </w:t>
      </w:r>
      <w:r>
        <w:t>keyakinan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terjadinya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atau pembukaan lahan. Hasil penentuan potensi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didukung</w:t>
      </w:r>
      <w:r>
        <w:rPr>
          <w:spacing w:val="1"/>
        </w:rPr>
        <w:t xml:space="preserve"> </w:t>
      </w:r>
      <w:r>
        <w:t>dnegan</w:t>
      </w:r>
      <w:r>
        <w:rPr>
          <w:spacing w:val="-52"/>
        </w:rPr>
        <w:t xml:space="preserve"> </w:t>
      </w:r>
      <w:r>
        <w:t xml:space="preserve">melihat nilai </w:t>
      </w:r>
      <w:r>
        <w:rPr>
          <w:i/>
        </w:rPr>
        <w:t xml:space="preserve">confidence </w:t>
      </w:r>
      <w:r>
        <w:t>yang telah dijelaskan</w:t>
      </w:r>
      <w:r>
        <w:rPr>
          <w:spacing w:val="1"/>
        </w:rPr>
        <w:t xml:space="preserve"> </w:t>
      </w:r>
      <w:r>
        <w:t>pada Tabel 1. Hasil analisis ditunjukkan pada</w:t>
      </w:r>
      <w:r>
        <w:rPr>
          <w:spacing w:val="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4.</w:t>
      </w:r>
    </w:p>
    <w:p w:rsidR="00EE79D8" w:rsidRDefault="009F0D35">
      <w:pPr>
        <w:spacing w:before="91"/>
        <w:ind w:left="574"/>
        <w:jc w:val="both"/>
        <w:rPr>
          <w:sz w:val="20"/>
        </w:rPr>
      </w:pPr>
      <w:r>
        <w:br w:type="column"/>
      </w:r>
      <w:r>
        <w:rPr>
          <w:b/>
          <w:sz w:val="20"/>
        </w:rPr>
        <w:lastRenderedPageBreak/>
        <w:t>Tabel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4.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Hasil Analisis</w:t>
      </w:r>
      <w:r>
        <w:rPr>
          <w:spacing w:val="-3"/>
          <w:sz w:val="20"/>
        </w:rPr>
        <w:t xml:space="preserve"> </w:t>
      </w:r>
      <w:r>
        <w:rPr>
          <w:sz w:val="20"/>
        </w:rPr>
        <w:t>Penentuan</w:t>
      </w:r>
      <w:r>
        <w:rPr>
          <w:spacing w:val="-3"/>
          <w:sz w:val="20"/>
        </w:rPr>
        <w:t xml:space="preserve"> </w:t>
      </w:r>
      <w:r>
        <w:rPr>
          <w:sz w:val="20"/>
        </w:rPr>
        <w:t>Potensi</w:t>
      </w:r>
    </w:p>
    <w:p w:rsidR="00EE79D8" w:rsidRDefault="00EE79D8">
      <w:pPr>
        <w:pStyle w:val="BodyText"/>
        <w:spacing w:before="5"/>
        <w:rPr>
          <w:sz w:val="10"/>
        </w:r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3"/>
        <w:gridCol w:w="1642"/>
        <w:gridCol w:w="1601"/>
      </w:tblGrid>
      <w:tr w:rsidR="00EE79D8">
        <w:trPr>
          <w:trHeight w:val="458"/>
        </w:trPr>
        <w:tc>
          <w:tcPr>
            <w:tcW w:w="943" w:type="dxa"/>
          </w:tcPr>
          <w:p w:rsidR="00EE79D8" w:rsidRDefault="00EE79D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642" w:type="dxa"/>
          </w:tcPr>
          <w:p w:rsidR="00EE79D8" w:rsidRDefault="009F0D35">
            <w:pPr>
              <w:pStyle w:val="TableParagraph"/>
              <w:spacing w:line="228" w:lineRule="exact"/>
              <w:ind w:left="194" w:right="185" w:firstLine="225"/>
              <w:rPr>
                <w:sz w:val="20"/>
              </w:rPr>
            </w:pPr>
            <w:r>
              <w:rPr>
                <w:sz w:val="20"/>
              </w:rPr>
              <w:t>Rata-Rata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Brightness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  <w:vertAlign w:val="superscript"/>
              </w:rPr>
              <w:t>0</w:t>
            </w:r>
            <w:r>
              <w:rPr>
                <w:sz w:val="20"/>
              </w:rPr>
              <w:t>K)</w:t>
            </w:r>
          </w:p>
        </w:tc>
        <w:tc>
          <w:tcPr>
            <w:tcW w:w="1601" w:type="dxa"/>
          </w:tcPr>
          <w:p w:rsidR="00EE79D8" w:rsidRDefault="009F0D35">
            <w:pPr>
              <w:pStyle w:val="TableParagraph"/>
              <w:spacing w:line="228" w:lineRule="exact"/>
              <w:ind w:left="163" w:right="153" w:firstLine="235"/>
              <w:rPr>
                <w:sz w:val="20"/>
              </w:rPr>
            </w:pPr>
            <w:r>
              <w:rPr>
                <w:sz w:val="20"/>
              </w:rPr>
              <w:t>Rata-Rata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Confidance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(%)</w:t>
            </w:r>
          </w:p>
        </w:tc>
      </w:tr>
      <w:tr w:rsidR="00EE79D8">
        <w:trPr>
          <w:trHeight w:val="230"/>
        </w:trPr>
        <w:tc>
          <w:tcPr>
            <w:tcW w:w="943" w:type="dxa"/>
          </w:tcPr>
          <w:p w:rsidR="00EE79D8" w:rsidRDefault="009F0D35">
            <w:pPr>
              <w:pStyle w:val="TableParagraph"/>
              <w:ind w:left="87" w:right="79"/>
              <w:jc w:val="center"/>
              <w:rPr>
                <w:sz w:val="20"/>
              </w:rPr>
            </w:pPr>
            <w:r>
              <w:rPr>
                <w:sz w:val="20"/>
              </w:rPr>
              <w:t>Cluster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42" w:type="dxa"/>
          </w:tcPr>
          <w:p w:rsidR="00EE79D8" w:rsidRDefault="009F0D3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344.4732240</w:t>
            </w:r>
          </w:p>
        </w:tc>
        <w:tc>
          <w:tcPr>
            <w:tcW w:w="1601" w:type="dxa"/>
          </w:tcPr>
          <w:p w:rsidR="00EE79D8" w:rsidRDefault="009F0D3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87.08852459</w:t>
            </w:r>
          </w:p>
        </w:tc>
      </w:tr>
      <w:tr w:rsidR="00EE79D8">
        <w:trPr>
          <w:trHeight w:val="232"/>
        </w:trPr>
        <w:tc>
          <w:tcPr>
            <w:tcW w:w="943" w:type="dxa"/>
          </w:tcPr>
          <w:p w:rsidR="00EE79D8" w:rsidRDefault="009F0D35">
            <w:pPr>
              <w:pStyle w:val="TableParagraph"/>
              <w:spacing w:line="212" w:lineRule="exact"/>
              <w:ind w:left="87" w:right="79"/>
              <w:jc w:val="center"/>
              <w:rPr>
                <w:sz w:val="20"/>
              </w:rPr>
            </w:pPr>
            <w:r>
              <w:rPr>
                <w:sz w:val="20"/>
              </w:rPr>
              <w:t>Cluster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642" w:type="dxa"/>
          </w:tcPr>
          <w:p w:rsidR="00EE79D8" w:rsidRDefault="009F0D35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z w:val="20"/>
              </w:rPr>
              <w:t>318.8059942</w:t>
            </w:r>
          </w:p>
        </w:tc>
        <w:tc>
          <w:tcPr>
            <w:tcW w:w="1601" w:type="dxa"/>
          </w:tcPr>
          <w:p w:rsidR="00EE79D8" w:rsidRDefault="009F0D35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58.73741398</w:t>
            </w:r>
          </w:p>
        </w:tc>
      </w:tr>
    </w:tbl>
    <w:p w:rsidR="00EE79D8" w:rsidRDefault="009F0D35">
      <w:pPr>
        <w:pStyle w:val="BodyText"/>
        <w:spacing w:before="183"/>
        <w:ind w:left="142" w:right="327" w:firstLine="451"/>
        <w:jc w:val="both"/>
        <w:rPr>
          <w:i/>
        </w:rPr>
      </w:pPr>
      <w:r>
        <w:t>Hasil analisis diatas menunjukkan dimana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 xml:space="preserve">1 menghasilkan nilai rata-rata </w:t>
      </w:r>
      <w:r>
        <w:rPr>
          <w:i/>
        </w:rPr>
        <w:t>brightness</w:t>
      </w:r>
      <w:r>
        <w:rPr>
          <w:i/>
          <w:spacing w:val="-52"/>
        </w:rPr>
        <w:t xml:space="preserve"> </w:t>
      </w:r>
      <w:r>
        <w:rPr>
          <w:i/>
        </w:rPr>
        <w:t>temperature</w:t>
      </w:r>
      <w:r>
        <w:rPr>
          <w:i/>
          <w:spacing w:val="1"/>
        </w:rPr>
        <w:t xml:space="preserve"> </w:t>
      </w:r>
      <w:r>
        <w:t>lebih dari 330</w:t>
      </w:r>
      <w:r>
        <w:rPr>
          <w:vertAlign w:val="superscript"/>
        </w:rPr>
        <w:t>0</w:t>
      </w:r>
      <w:r>
        <w:t>K dan nilai rata-rata</w:t>
      </w:r>
      <w:r>
        <w:rPr>
          <w:spacing w:val="-52"/>
        </w:rPr>
        <w:t xml:space="preserve"> </w:t>
      </w:r>
      <w:r>
        <w:rPr>
          <w:i/>
        </w:rPr>
        <w:t>confidence</w:t>
      </w:r>
      <w:r>
        <w:rPr>
          <w:i/>
          <w:spacing w:val="1"/>
        </w:rPr>
        <w:t xml:space="preserve"> </w:t>
      </w:r>
      <w:r>
        <w:t>lebih dari</w:t>
      </w:r>
      <w:r>
        <w:rPr>
          <w:spacing w:val="1"/>
        </w:rPr>
        <w:t xml:space="preserve"> </w:t>
      </w:r>
      <w:r>
        <w:t>80%. Berdasarkan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diperoleh,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-52"/>
        </w:rPr>
        <w:t xml:space="preserve"> </w:t>
      </w:r>
      <w:r>
        <w:t xml:space="preserve">katagori </w:t>
      </w:r>
      <w:r>
        <w:rPr>
          <w:i/>
        </w:rPr>
        <w:t xml:space="preserve">high confidence fire </w:t>
      </w:r>
      <w:r>
        <w:t>dimana memiliki</w:t>
      </w:r>
      <w:r>
        <w:rPr>
          <w:spacing w:val="1"/>
        </w:rPr>
        <w:t xml:space="preserve"> </w:t>
      </w:r>
      <w:r>
        <w:t>potensi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titik-titik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tindakan</w:t>
      </w:r>
      <w:r>
        <w:rPr>
          <w:spacing w:val="15"/>
        </w:rPr>
        <w:t xml:space="preserve"> </w:t>
      </w:r>
      <w:r>
        <w:t>penanggulangan</w:t>
      </w:r>
      <w:r>
        <w:rPr>
          <w:spacing w:val="15"/>
        </w:rPr>
        <w:t xml:space="preserve"> </w:t>
      </w:r>
      <w:r>
        <w:t>segera.</w:t>
      </w:r>
      <w:r>
        <w:rPr>
          <w:spacing w:val="15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rPr>
          <w:i/>
        </w:rPr>
        <w:t>cluster</w:t>
      </w:r>
    </w:p>
    <w:p w:rsidR="00EE79D8" w:rsidRDefault="009F0D35">
      <w:pPr>
        <w:spacing w:before="2"/>
        <w:ind w:left="142" w:right="326"/>
        <w:jc w:val="both"/>
      </w:pPr>
      <w:r>
        <w:t>2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rPr>
          <w:i/>
        </w:rPr>
        <w:t>brightness</w:t>
      </w:r>
      <w:r>
        <w:rPr>
          <w:i/>
          <w:spacing w:val="-52"/>
        </w:rPr>
        <w:t xml:space="preserve"> </w:t>
      </w:r>
      <w:r>
        <w:rPr>
          <w:i/>
        </w:rPr>
        <w:t xml:space="preserve">temperature </w:t>
      </w:r>
      <w:r>
        <w:t>kurang dari 330</w:t>
      </w:r>
      <w:r>
        <w:rPr>
          <w:vertAlign w:val="superscript"/>
        </w:rPr>
        <w:t>0</w:t>
      </w:r>
      <w:r>
        <w:t>K dan nilai rata-</w:t>
      </w:r>
      <w:r>
        <w:rPr>
          <w:spacing w:val="1"/>
        </w:rPr>
        <w:t xml:space="preserve"> </w:t>
      </w:r>
      <w:r>
        <w:t xml:space="preserve">rata </w:t>
      </w:r>
      <w:r>
        <w:rPr>
          <w:i/>
        </w:rPr>
        <w:t xml:space="preserve">confidence </w:t>
      </w:r>
      <w:r>
        <w:t xml:space="preserve">dibawah 80% dimana </w:t>
      </w:r>
      <w:r>
        <w:rPr>
          <w:i/>
        </w:rPr>
        <w:t xml:space="preserve">cluster </w:t>
      </w:r>
      <w:r>
        <w:t>2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katagori</w:t>
      </w:r>
      <w:r>
        <w:rPr>
          <w:spacing w:val="1"/>
        </w:rPr>
        <w:t xml:space="preserve"> </w:t>
      </w:r>
      <w:r>
        <w:rPr>
          <w:i/>
        </w:rPr>
        <w:t>nominal</w:t>
      </w:r>
      <w:r>
        <w:rPr>
          <w:i/>
          <w:spacing w:val="1"/>
        </w:rPr>
        <w:t xml:space="preserve"> </w:t>
      </w:r>
      <w:r>
        <w:rPr>
          <w:i/>
        </w:rPr>
        <w:t xml:space="preserve">confidence fire </w:t>
      </w:r>
      <w:r>
        <w:t>dimana memiliki pote</w:t>
      </w:r>
      <w:r>
        <w:t>nsi sedang</w:t>
      </w:r>
      <w:r>
        <w:rPr>
          <w:spacing w:val="-52"/>
        </w:rPr>
        <w:t xml:space="preserve"> </w:t>
      </w:r>
      <w:r>
        <w:t>dan dibutuhkan tindakan kewaspadaan terhadap</w:t>
      </w:r>
      <w:r>
        <w:rPr>
          <w:spacing w:val="-52"/>
        </w:rPr>
        <w:t xml:space="preserve"> </w:t>
      </w:r>
      <w:r>
        <w:t>terjadinya</w:t>
      </w:r>
      <w:r>
        <w:rPr>
          <w:spacing w:val="-1"/>
        </w:rPr>
        <w:t xml:space="preserve"> </w:t>
      </w:r>
      <w:r>
        <w:t>kebakaran.</w:t>
      </w:r>
    </w:p>
    <w:p w:rsidR="00EE79D8" w:rsidRDefault="00EE79D8">
      <w:pPr>
        <w:pStyle w:val="BodyText"/>
        <w:spacing w:before="10"/>
        <w:rPr>
          <w:sz w:val="20"/>
        </w:rPr>
      </w:pPr>
    </w:p>
    <w:p w:rsidR="00EE79D8" w:rsidRDefault="009F0D35">
      <w:pPr>
        <w:pStyle w:val="Heading1"/>
        <w:numPr>
          <w:ilvl w:val="0"/>
          <w:numId w:val="3"/>
        </w:numPr>
        <w:tabs>
          <w:tab w:val="left" w:pos="503"/>
        </w:tabs>
        <w:ind w:left="502" w:hanging="361"/>
        <w:jc w:val="both"/>
      </w:pPr>
      <w:r>
        <w:t>KESIMPULAN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SARAN</w:t>
      </w:r>
    </w:p>
    <w:p w:rsidR="00EE79D8" w:rsidRDefault="00EE79D8">
      <w:pPr>
        <w:pStyle w:val="BodyText"/>
        <w:spacing w:before="9"/>
        <w:rPr>
          <w:b/>
          <w:sz w:val="20"/>
        </w:rPr>
      </w:pPr>
    </w:p>
    <w:p w:rsidR="00EE79D8" w:rsidRDefault="009F0D35">
      <w:pPr>
        <w:pStyle w:val="ListParagraph"/>
        <w:numPr>
          <w:ilvl w:val="1"/>
          <w:numId w:val="3"/>
        </w:numPr>
        <w:tabs>
          <w:tab w:val="left" w:pos="503"/>
        </w:tabs>
        <w:ind w:left="502" w:hanging="361"/>
        <w:jc w:val="both"/>
        <w:rPr>
          <w:b/>
        </w:rPr>
      </w:pPr>
      <w:r>
        <w:rPr>
          <w:b/>
        </w:rPr>
        <w:t>Kesimpulan</w:t>
      </w:r>
    </w:p>
    <w:p w:rsidR="00EE79D8" w:rsidRDefault="009F0D35">
      <w:pPr>
        <w:pStyle w:val="BodyText"/>
        <w:spacing w:before="122"/>
        <w:ind w:left="142" w:right="329" w:firstLine="427"/>
        <w:jc w:val="both"/>
      </w:pPr>
      <w:r>
        <w:t>Berdasarkan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diambil</w:t>
      </w:r>
      <w:r>
        <w:rPr>
          <w:spacing w:val="1"/>
        </w:rPr>
        <w:t xml:space="preserve"> </w:t>
      </w:r>
      <w:r>
        <w:t>kesimpulan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berikut:</w:t>
      </w:r>
    </w:p>
    <w:p w:rsidR="00EE79D8" w:rsidRDefault="009F0D35">
      <w:pPr>
        <w:pStyle w:val="ListParagraph"/>
        <w:numPr>
          <w:ilvl w:val="0"/>
          <w:numId w:val="2"/>
        </w:numPr>
        <w:tabs>
          <w:tab w:val="left" w:pos="570"/>
          <w:tab w:val="left" w:pos="2208"/>
          <w:tab w:val="left" w:pos="3920"/>
        </w:tabs>
        <w:ind w:right="326"/>
        <w:jc w:val="both"/>
      </w:pPr>
      <w:r>
        <w:t>Algoritma</w:t>
      </w:r>
      <w:r>
        <w:tab/>
      </w:r>
      <w:r>
        <w:rPr>
          <w:i/>
        </w:rPr>
        <w:t>K-Medoids</w:t>
      </w:r>
      <w:r>
        <w:rPr>
          <w:i/>
        </w:rPr>
        <w:tab/>
      </w:r>
      <w:r>
        <w:rPr>
          <w:spacing w:val="-1"/>
        </w:rPr>
        <w:t>dapat</w:t>
      </w:r>
      <w:r>
        <w:rPr>
          <w:spacing w:val="-53"/>
        </w:rPr>
        <w:t xml:space="preserve"> </w:t>
      </w:r>
      <w:r>
        <w:t>diimplementasikan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pengelompokan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potensi</w:t>
      </w:r>
      <w:r>
        <w:rPr>
          <w:spacing w:val="1"/>
        </w:rPr>
        <w:t xml:space="preserve"> </w:t>
      </w:r>
      <w:r>
        <w:t>kebakaran</w:t>
      </w:r>
      <w:r>
        <w:rPr>
          <w:spacing w:val="-52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persebaran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</w:t>
      </w:r>
      <w:r>
        <w:rPr>
          <w:spacing w:val="1"/>
        </w:rPr>
        <w:t xml:space="preserve"> </w:t>
      </w:r>
      <w:r>
        <w:t>(</w:t>
      </w:r>
      <w:r>
        <w:rPr>
          <w:i/>
        </w:rPr>
        <w:t>hotspot</w:t>
      </w:r>
      <w:r>
        <w:t>)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tahapan-</w:t>
      </w:r>
      <w:r>
        <w:rPr>
          <w:spacing w:val="1"/>
        </w:rPr>
        <w:t xml:space="preserve"> </w:t>
      </w:r>
      <w:r>
        <w:rPr>
          <w:spacing w:val="-1"/>
        </w:rPr>
        <w:t>tahapan</w:t>
      </w:r>
      <w:r>
        <w:rPr>
          <w:spacing w:val="-11"/>
        </w:rPr>
        <w:t xml:space="preserve"> </w:t>
      </w:r>
      <w:r>
        <w:rPr>
          <w:spacing w:val="-1"/>
        </w:rPr>
        <w:t>perhitungan</w:t>
      </w:r>
      <w:r>
        <w:rPr>
          <w:spacing w:val="-9"/>
        </w:rPr>
        <w:t xml:space="preserve"> </w:t>
      </w:r>
      <w:r>
        <w:rPr>
          <w:i/>
        </w:rPr>
        <w:t>K-Medoids</w:t>
      </w:r>
      <w:r>
        <w:rPr>
          <w:i/>
          <w:spacing w:val="-10"/>
        </w:rPr>
        <w:t xml:space="preserve"> </w:t>
      </w:r>
      <w:r>
        <w:rPr>
          <w:i/>
        </w:rPr>
        <w:t>Clustering</w:t>
      </w:r>
      <w:r>
        <w:t>.</w:t>
      </w:r>
    </w:p>
    <w:p w:rsidR="00EE79D8" w:rsidRDefault="009F0D35">
      <w:pPr>
        <w:pStyle w:val="ListParagraph"/>
        <w:numPr>
          <w:ilvl w:val="0"/>
          <w:numId w:val="2"/>
        </w:numPr>
        <w:tabs>
          <w:tab w:val="left" w:pos="570"/>
        </w:tabs>
        <w:ind w:right="327"/>
        <w:jc w:val="both"/>
      </w:pPr>
      <w:r>
        <w:t>Kualitas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dilakukan didapatkan hasil nilai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Coefficient</w:t>
      </w:r>
      <w:r>
        <w:rPr>
          <w:i/>
          <w:spacing w:val="1"/>
        </w:rPr>
        <w:t xml:space="preserve"> </w:t>
      </w:r>
      <w:r>
        <w:t>tertinggi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0.567485053</w:t>
      </w:r>
      <w:r>
        <w:rPr>
          <w:spacing w:val="-52"/>
        </w:rPr>
        <w:t xml:space="preserve"> </w:t>
      </w:r>
      <w:r>
        <w:t xml:space="preserve">dengan jumlah </w:t>
      </w:r>
      <w:r>
        <w:rPr>
          <w:i/>
        </w:rPr>
        <w:t xml:space="preserve">cluster </w:t>
      </w:r>
      <w:r>
        <w:t>2 dan jumlah data</w:t>
      </w:r>
      <w:r>
        <w:rPr>
          <w:spacing w:val="1"/>
        </w:rPr>
        <w:t xml:space="preserve"> </w:t>
      </w:r>
      <w:r>
        <w:t>7352.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 xml:space="preserve">diambil kesimpulan bahwa jumlah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mempengaruhi</w:t>
      </w:r>
      <w:r>
        <w:rPr>
          <w:spacing w:val="1"/>
        </w:rPr>
        <w:t xml:space="preserve"> </w:t>
      </w:r>
      <w:r>
        <w:t>terhadap</w:t>
      </w:r>
      <w:r>
        <w:rPr>
          <w:spacing w:val="-52"/>
        </w:rPr>
        <w:t xml:space="preserve"> </w:t>
      </w:r>
      <w:r>
        <w:t xml:space="preserve">hasil kualitas </w:t>
      </w:r>
      <w:r>
        <w:t>dari</w:t>
      </w:r>
      <w:r>
        <w:rPr>
          <w:spacing w:val="-1"/>
        </w:rPr>
        <w:t xml:space="preserve"> </w:t>
      </w:r>
      <w:r>
        <w:rPr>
          <w:i/>
        </w:rPr>
        <w:t>cluster</w:t>
      </w:r>
      <w:r>
        <w:t>.</w:t>
      </w:r>
    </w:p>
    <w:p w:rsidR="00EE79D8" w:rsidRDefault="009F0D35">
      <w:pPr>
        <w:pStyle w:val="BodyText"/>
        <w:ind w:left="569" w:right="324"/>
        <w:jc w:val="both"/>
      </w:pPr>
      <w:r>
        <w:t>Analisis penentuan potensi diperoleh hasil</w:t>
      </w:r>
      <w:r>
        <w:rPr>
          <w:spacing w:val="1"/>
        </w:rPr>
        <w:t xml:space="preserve"> </w:t>
      </w:r>
      <w:r>
        <w:t>dimana potensi tinggi terhadap kebakaran</w:t>
      </w:r>
      <w:r>
        <w:rPr>
          <w:spacing w:val="1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ditunjukkan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rPr>
          <w:i/>
        </w:rPr>
        <w:t>brightness</w:t>
      </w:r>
      <w:r>
        <w:rPr>
          <w:i/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batas</w:t>
      </w:r>
      <w:r>
        <w:rPr>
          <w:spacing w:val="1"/>
        </w:rPr>
        <w:t xml:space="preserve"> </w:t>
      </w:r>
      <w:r>
        <w:t>ambang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334.47</w:t>
      </w:r>
      <w:r>
        <w:rPr>
          <w:vertAlign w:val="superscript"/>
        </w:rPr>
        <w:t>0</w:t>
      </w:r>
      <w:r>
        <w:t>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rPr>
          <w:i/>
        </w:rPr>
        <w:t>confidence</w:t>
      </w:r>
      <w:r>
        <w:rPr>
          <w:i/>
          <w:spacing w:val="1"/>
        </w:rPr>
        <w:t xml:space="preserve"> </w:t>
      </w:r>
      <w:r>
        <w:t>87.08%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indikasi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 xml:space="preserve">termasuk dalam katagori </w:t>
      </w:r>
      <w:r>
        <w:rPr>
          <w:i/>
        </w:rPr>
        <w:t>high confidence</w:t>
      </w:r>
      <w:r>
        <w:rPr>
          <w:i/>
          <w:spacing w:val="1"/>
        </w:rPr>
        <w:t xml:space="preserve"> </w:t>
      </w:r>
      <w:r>
        <w:rPr>
          <w:i/>
        </w:rPr>
        <w:t xml:space="preserve">fire </w:t>
      </w:r>
      <w:r>
        <w:t>atau memiliki potensi tinggi terhadap</w:t>
      </w:r>
      <w:r>
        <w:rPr>
          <w:spacing w:val="1"/>
        </w:rPr>
        <w:t xml:space="preserve"> </w:t>
      </w:r>
      <w:r>
        <w:t>terjadinya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penanggulangan</w:t>
      </w:r>
      <w:r>
        <w:rPr>
          <w:spacing w:val="1"/>
        </w:rPr>
        <w:t xml:space="preserve"> </w:t>
      </w:r>
      <w:r>
        <w:t>segera.</w:t>
      </w:r>
      <w:r>
        <w:rPr>
          <w:spacing w:val="7"/>
        </w:rPr>
        <w:t xml:space="preserve"> </w:t>
      </w:r>
      <w:r>
        <w:t>Potensi</w:t>
      </w:r>
      <w:r>
        <w:rPr>
          <w:spacing w:val="11"/>
        </w:rPr>
        <w:t xml:space="preserve"> </w:t>
      </w:r>
      <w:r>
        <w:t>sedang</w:t>
      </w:r>
      <w:r>
        <w:rPr>
          <w:spacing w:val="7"/>
        </w:rPr>
        <w:t xml:space="preserve"> </w:t>
      </w:r>
      <w:r>
        <w:t>ditunjukkan</w:t>
      </w:r>
      <w:r>
        <w:rPr>
          <w:spacing w:val="10"/>
        </w:rPr>
        <w:t xml:space="preserve"> </w:t>
      </w:r>
      <w:r>
        <w:t>pada</w:t>
      </w:r>
    </w:p>
    <w:p w:rsidR="00EE79D8" w:rsidRDefault="00EE79D8">
      <w:pPr>
        <w:jc w:val="both"/>
        <w:sectPr w:rsidR="00EE79D8">
          <w:type w:val="continuous"/>
          <w:pgSz w:w="11910" w:h="16850"/>
          <w:pgMar w:top="1340" w:right="800" w:bottom="280" w:left="1560" w:header="720" w:footer="720" w:gutter="0"/>
          <w:cols w:num="2" w:space="720" w:equalWidth="0">
            <w:col w:w="4561" w:space="259"/>
            <w:col w:w="4730"/>
          </w:cols>
        </w:sectPr>
      </w:pPr>
    </w:p>
    <w:p w:rsidR="00EE79D8" w:rsidRDefault="00EE79D8">
      <w:pPr>
        <w:pStyle w:val="BodyText"/>
        <w:spacing w:before="8"/>
        <w:rPr>
          <w:sz w:val="17"/>
        </w:rPr>
      </w:pPr>
    </w:p>
    <w:p w:rsidR="00EE79D8" w:rsidRDefault="00EE79D8">
      <w:pPr>
        <w:rPr>
          <w:sz w:val="17"/>
        </w:rPr>
        <w:sectPr w:rsidR="00EE79D8">
          <w:pgSz w:w="11910" w:h="16850"/>
          <w:pgMar w:top="1400" w:right="800" w:bottom="920" w:left="1560" w:header="1142" w:footer="729" w:gutter="0"/>
          <w:cols w:space="720"/>
        </w:sectPr>
      </w:pPr>
    </w:p>
    <w:p w:rsidR="00EE79D8" w:rsidRDefault="009F0D35">
      <w:pPr>
        <w:spacing w:before="91"/>
        <w:ind w:left="569" w:right="39"/>
        <w:jc w:val="both"/>
      </w:pPr>
      <w:r>
        <w:rPr>
          <w:i/>
        </w:rPr>
        <w:lastRenderedPageBreak/>
        <w:t>cluster</w:t>
      </w:r>
      <w:r>
        <w:rPr>
          <w:i/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denga</w:t>
      </w:r>
      <w:r>
        <w:t>n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rPr>
          <w:i/>
        </w:rPr>
        <w:t>brightness</w:t>
      </w:r>
      <w:r>
        <w:rPr>
          <w:i/>
          <w:spacing w:val="1"/>
        </w:rPr>
        <w:t xml:space="preserve"> </w:t>
      </w:r>
      <w:r>
        <w:t>dibawah batas ambang yaitu 318.8</w:t>
      </w:r>
      <w:r>
        <w:rPr>
          <w:vertAlign w:val="superscript"/>
        </w:rPr>
        <w:t>0</w:t>
      </w:r>
      <w:r>
        <w:t>K dan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rPr>
          <w:i/>
        </w:rPr>
        <w:t>confidence</w:t>
      </w:r>
      <w:r>
        <w:rPr>
          <w:i/>
          <w:spacing w:val="1"/>
        </w:rPr>
        <w:t xml:space="preserve"> </w:t>
      </w:r>
      <w:r>
        <w:t>58.73%</w:t>
      </w:r>
      <w:r>
        <w:rPr>
          <w:spacing w:val="1"/>
        </w:rPr>
        <w:t xml:space="preserve"> </w:t>
      </w:r>
      <w:r>
        <w:t>dengan</w:t>
      </w:r>
      <w:r>
        <w:rPr>
          <w:spacing w:val="-52"/>
        </w:rPr>
        <w:t xml:space="preserve"> </w:t>
      </w:r>
      <w:r>
        <w:t>indikasi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katagori</w:t>
      </w:r>
      <w:r>
        <w:rPr>
          <w:spacing w:val="1"/>
        </w:rPr>
        <w:t xml:space="preserve"> </w:t>
      </w:r>
      <w:r>
        <w:rPr>
          <w:i/>
        </w:rPr>
        <w:t>nominal</w:t>
      </w:r>
      <w:r>
        <w:rPr>
          <w:i/>
          <w:spacing w:val="-6"/>
        </w:rPr>
        <w:t xml:space="preserve"> </w:t>
      </w:r>
      <w:r>
        <w:rPr>
          <w:i/>
        </w:rPr>
        <w:t>confidence</w:t>
      </w:r>
      <w:r>
        <w:rPr>
          <w:i/>
          <w:spacing w:val="-6"/>
        </w:rPr>
        <w:t xml:space="preserve"> </w:t>
      </w:r>
      <w:r>
        <w:rPr>
          <w:i/>
        </w:rPr>
        <w:t>fire</w:t>
      </w:r>
      <w:r>
        <w:rPr>
          <w:i/>
          <w:spacing w:val="-5"/>
        </w:rPr>
        <w:t xml:space="preserve"> </w:t>
      </w:r>
      <w:r>
        <w:t>dimana</w:t>
      </w:r>
      <w:r>
        <w:rPr>
          <w:spacing w:val="-6"/>
        </w:rPr>
        <w:t xml:space="preserve"> </w:t>
      </w:r>
      <w:r>
        <w:t>dibutuhkan</w:t>
      </w:r>
      <w:r>
        <w:rPr>
          <w:spacing w:val="-53"/>
        </w:rPr>
        <w:t xml:space="preserve"> </w:t>
      </w:r>
      <w:r>
        <w:t>kewaspadaan</w:t>
      </w:r>
      <w:r>
        <w:rPr>
          <w:spacing w:val="1"/>
        </w:rPr>
        <w:t xml:space="preserve"> </w:t>
      </w:r>
      <w:r>
        <w:t>terjadinya</w:t>
      </w:r>
      <w:r>
        <w:rPr>
          <w:spacing w:val="1"/>
        </w:rPr>
        <w:t xml:space="preserve"> </w:t>
      </w:r>
      <w:r>
        <w:t>kebakaran</w:t>
      </w:r>
      <w:r>
        <w:rPr>
          <w:spacing w:val="1"/>
        </w:rPr>
        <w:t xml:space="preserve"> </w:t>
      </w:r>
      <w:r>
        <w:t>hutan/lahan.</w:t>
      </w:r>
    </w:p>
    <w:p w:rsidR="00EE79D8" w:rsidRDefault="00EE79D8">
      <w:pPr>
        <w:pStyle w:val="BodyText"/>
        <w:spacing w:before="10"/>
        <w:rPr>
          <w:sz w:val="20"/>
        </w:rPr>
      </w:pPr>
    </w:p>
    <w:p w:rsidR="00EE79D8" w:rsidRDefault="009F0D35">
      <w:pPr>
        <w:pStyle w:val="Heading1"/>
        <w:numPr>
          <w:ilvl w:val="1"/>
          <w:numId w:val="3"/>
        </w:numPr>
        <w:tabs>
          <w:tab w:val="left" w:pos="570"/>
        </w:tabs>
        <w:spacing w:before="1"/>
        <w:ind w:left="569" w:hanging="428"/>
        <w:jc w:val="both"/>
      </w:pPr>
      <w:r>
        <w:t>Saran</w:t>
      </w:r>
    </w:p>
    <w:p w:rsidR="00EE79D8" w:rsidRDefault="009F0D35">
      <w:pPr>
        <w:pStyle w:val="BodyText"/>
        <w:spacing w:before="119"/>
        <w:ind w:left="142" w:right="42" w:firstLine="427"/>
        <w:jc w:val="both"/>
      </w:pPr>
      <w:r>
        <w:t>Saran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“Implementasi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K-Medoids</w:t>
      </w:r>
      <w:r>
        <w:rPr>
          <w:i/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-52"/>
        </w:rPr>
        <w:t xml:space="preserve"> </w:t>
      </w:r>
      <w:r>
        <w:t>Untuk Pengelompokan Data Potensi Kebakaran</w:t>
      </w:r>
      <w:r>
        <w:rPr>
          <w:spacing w:val="-52"/>
        </w:rPr>
        <w:t xml:space="preserve"> </w:t>
      </w:r>
      <w:r>
        <w:t>Hutan/Lahan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Persebaran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Panas</w:t>
      </w:r>
      <w:r>
        <w:rPr>
          <w:spacing w:val="1"/>
        </w:rPr>
        <w:t xml:space="preserve"> </w:t>
      </w:r>
      <w:r>
        <w:t>(</w:t>
      </w:r>
      <w:r>
        <w:rPr>
          <w:i/>
        </w:rPr>
        <w:t>Hotspot</w:t>
      </w:r>
      <w:r>
        <w:t>)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sebagai berikut:</w:t>
      </w:r>
    </w:p>
    <w:p w:rsidR="00EE79D8" w:rsidRDefault="009F0D35">
      <w:pPr>
        <w:pStyle w:val="ListParagraph"/>
        <w:numPr>
          <w:ilvl w:val="0"/>
          <w:numId w:val="1"/>
        </w:numPr>
        <w:tabs>
          <w:tab w:val="left" w:pos="570"/>
        </w:tabs>
        <w:ind w:right="38"/>
        <w:jc w:val="both"/>
      </w:pPr>
      <w:r>
        <w:t>Dianjurkan</w:t>
      </w:r>
      <w:r>
        <w:rPr>
          <w:spacing w:val="-8"/>
        </w:rPr>
        <w:t xml:space="preserve"> </w:t>
      </w:r>
      <w:r>
        <w:t>melakukan</w:t>
      </w:r>
      <w:r>
        <w:rPr>
          <w:spacing w:val="-8"/>
        </w:rPr>
        <w:t xml:space="preserve"> </w:t>
      </w:r>
      <w:r>
        <w:t>penambahan</w:t>
      </w:r>
      <w:r>
        <w:rPr>
          <w:spacing w:val="-8"/>
        </w:rPr>
        <w:t xml:space="preserve"> </w:t>
      </w:r>
      <w:r>
        <w:t>jumlah</w:t>
      </w:r>
      <w:r>
        <w:rPr>
          <w:spacing w:val="-5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parameter,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penentuan parameter dilakukan peninjauan</w:t>
      </w:r>
      <w:r>
        <w:rPr>
          <w:spacing w:val="-52"/>
        </w:rPr>
        <w:t xml:space="preserve"> </w:t>
      </w:r>
      <w:r>
        <w:t>ulang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56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sebuah algoritma atau dengan bantuan para</w:t>
      </w:r>
      <w:r>
        <w:rPr>
          <w:spacing w:val="-52"/>
        </w:rPr>
        <w:t xml:space="preserve"> </w:t>
      </w:r>
      <w:r>
        <w:t>ahli untuk prosedur pemilihan parameter,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-1"/>
        </w:rPr>
        <w:t xml:space="preserve"> </w:t>
      </w:r>
      <w:r>
        <w:t>lebih baik.</w:t>
      </w:r>
    </w:p>
    <w:p w:rsidR="00EE79D8" w:rsidRDefault="009F0D35">
      <w:pPr>
        <w:pStyle w:val="ListParagraph"/>
        <w:numPr>
          <w:ilvl w:val="0"/>
          <w:numId w:val="1"/>
        </w:numPr>
        <w:tabs>
          <w:tab w:val="left" w:pos="570"/>
          <w:tab w:val="left" w:pos="2183"/>
          <w:tab w:val="left" w:pos="3915"/>
        </w:tabs>
        <w:spacing w:before="1"/>
        <w:ind w:right="39"/>
        <w:jc w:val="both"/>
      </w:pPr>
      <w:r>
        <w:t>Penelitian</w:t>
      </w:r>
      <w:r>
        <w:tab/>
      </w:r>
      <w:r>
        <w:t>selanjutnya</w:t>
      </w:r>
      <w:r>
        <w:tab/>
        <w:t>dapat</w:t>
      </w:r>
      <w:r>
        <w:rPr>
          <w:spacing w:val="-53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dengan</w:t>
      </w:r>
      <w:r>
        <w:rPr>
          <w:spacing w:val="-52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lain,</w:t>
      </w:r>
      <w:r>
        <w:rPr>
          <w:spacing w:val="-52"/>
        </w:rPr>
        <w:t xml:space="preserve"> </w:t>
      </w:r>
      <w:r>
        <w:t xml:space="preserve">seperti </w:t>
      </w:r>
      <w:r>
        <w:rPr>
          <w:i/>
        </w:rPr>
        <w:t xml:space="preserve">CLARA </w:t>
      </w:r>
      <w:r>
        <w:t xml:space="preserve">atau </w:t>
      </w:r>
      <w:r>
        <w:rPr>
          <w:i/>
        </w:rPr>
        <w:t xml:space="preserve">CLARANS </w:t>
      </w:r>
      <w:r>
        <w:t>untuk dapat</w:t>
      </w:r>
      <w:r>
        <w:rPr>
          <w:spacing w:val="-52"/>
        </w:rPr>
        <w:t xml:space="preserve"> </w:t>
      </w:r>
      <w:r>
        <w:t xml:space="preserve">membandingkan nilai kualitas </w:t>
      </w:r>
      <w:r>
        <w:rPr>
          <w:i/>
        </w:rPr>
        <w:t xml:space="preserve">cluster </w:t>
      </w:r>
      <w:r>
        <w:t>yang</w:t>
      </w:r>
      <w:r>
        <w:rPr>
          <w:spacing w:val="-52"/>
        </w:rPr>
        <w:t xml:space="preserve"> </w:t>
      </w:r>
      <w:r>
        <w:t>terbentuk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sebelumnya.</w:t>
      </w:r>
    </w:p>
    <w:p w:rsidR="00EE79D8" w:rsidRDefault="00EE79D8">
      <w:pPr>
        <w:pStyle w:val="BodyText"/>
        <w:spacing w:before="11"/>
        <w:rPr>
          <w:sz w:val="20"/>
        </w:rPr>
      </w:pPr>
    </w:p>
    <w:p w:rsidR="00EE79D8" w:rsidRDefault="009F0D35">
      <w:pPr>
        <w:pStyle w:val="Heading1"/>
        <w:ind w:left="142" w:firstLine="0"/>
        <w:jc w:val="left"/>
      </w:pPr>
      <w:r>
        <w:t>DAFTAR</w:t>
      </w:r>
      <w:r>
        <w:rPr>
          <w:spacing w:val="-3"/>
        </w:rPr>
        <w:t xml:space="preserve"> </w:t>
      </w:r>
      <w:r>
        <w:t>PUSTAKA</w:t>
      </w:r>
    </w:p>
    <w:p w:rsidR="00EE79D8" w:rsidRDefault="009F0D35">
      <w:pPr>
        <w:spacing w:before="119"/>
        <w:ind w:left="861" w:right="39" w:hanging="720"/>
        <w:jc w:val="both"/>
      </w:pPr>
      <w:r>
        <w:t>Abhishek,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Purnima,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2013.</w:t>
      </w:r>
      <w:r>
        <w:rPr>
          <w:spacing w:val="1"/>
        </w:rPr>
        <w:t xml:space="preserve"> </w:t>
      </w:r>
      <w:r>
        <w:rPr>
          <w:i/>
        </w:rPr>
        <w:t>New</w:t>
      </w:r>
      <w:r>
        <w:rPr>
          <w:i/>
          <w:spacing w:val="1"/>
        </w:rPr>
        <w:t xml:space="preserve"> </w:t>
      </w:r>
      <w:r>
        <w:rPr>
          <w:i/>
        </w:rPr>
        <w:t>Approach for K-means and K-Medoids</w:t>
      </w:r>
      <w:r>
        <w:rPr>
          <w:i/>
          <w:spacing w:val="1"/>
        </w:rPr>
        <w:t xml:space="preserve"> </w:t>
      </w:r>
      <w:r>
        <w:rPr>
          <w:i/>
        </w:rPr>
        <w:t>Algoritm</w:t>
      </w:r>
      <w:r>
        <w:t>.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Application Technology and</w:t>
      </w:r>
      <w:r>
        <w:rPr>
          <w:spacing w:val="1"/>
        </w:rPr>
        <w:t xml:space="preserve"> </w:t>
      </w:r>
      <w:r>
        <w:t>Research.</w:t>
      </w:r>
      <w:r>
        <w:rPr>
          <w:spacing w:val="-3"/>
        </w:rPr>
        <w:t xml:space="preserve"> </w:t>
      </w:r>
      <w:r>
        <w:t>Vol. 2. India.</w:t>
      </w:r>
    </w:p>
    <w:p w:rsidR="00EE79D8" w:rsidRDefault="009F0D35">
      <w:pPr>
        <w:spacing w:before="120"/>
        <w:ind w:left="861" w:right="40" w:hanging="720"/>
        <w:jc w:val="both"/>
      </w:pPr>
      <w:r>
        <w:t>Brown, Arthur A. &amp; Kenneth P. Davis, 1973.</w:t>
      </w:r>
      <w:r>
        <w:rPr>
          <w:spacing w:val="1"/>
        </w:rPr>
        <w:t xml:space="preserve"> </w:t>
      </w:r>
      <w:r>
        <w:rPr>
          <w:i/>
        </w:rPr>
        <w:t xml:space="preserve">Forest Fire Control and Use. </w:t>
      </w:r>
      <w:r>
        <w:t>2nd ed.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York,</w:t>
      </w:r>
      <w:r>
        <w:rPr>
          <w:spacing w:val="1"/>
        </w:rPr>
        <w:t xml:space="preserve"> </w:t>
      </w:r>
      <w:r>
        <w:t>NY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McGraw-</w:t>
      </w:r>
      <w:r>
        <w:t>Hill</w:t>
      </w:r>
      <w:r>
        <w:rPr>
          <w:spacing w:val="1"/>
        </w:rPr>
        <w:t xml:space="preserve"> </w:t>
      </w:r>
      <w:r>
        <w:t>Book</w:t>
      </w:r>
      <w:r>
        <w:rPr>
          <w:spacing w:val="-52"/>
        </w:rPr>
        <w:t xml:space="preserve"> </w:t>
      </w:r>
      <w:r>
        <w:t>Company.</w:t>
      </w:r>
    </w:p>
    <w:p w:rsidR="00EE79D8" w:rsidRDefault="009F0D35">
      <w:pPr>
        <w:tabs>
          <w:tab w:val="left" w:pos="1949"/>
          <w:tab w:val="left" w:pos="3501"/>
        </w:tabs>
        <w:spacing w:before="121"/>
        <w:ind w:left="861" w:right="41" w:hanging="720"/>
        <w:jc w:val="both"/>
      </w:pPr>
      <w:r>
        <w:t>Chrisnanto, Yulison H. &amp; Abdillah, Gunawan.,</w:t>
      </w:r>
      <w:r>
        <w:rPr>
          <w:spacing w:val="1"/>
        </w:rPr>
        <w:t xml:space="preserve"> </w:t>
      </w:r>
      <w:r>
        <w:t>2015.</w:t>
      </w:r>
      <w:r>
        <w:tab/>
      </w:r>
      <w:r>
        <w:rPr>
          <w:i/>
        </w:rPr>
        <w:t>Penerapan</w:t>
      </w:r>
      <w:r>
        <w:rPr>
          <w:i/>
        </w:rPr>
        <w:tab/>
      </w:r>
      <w:r>
        <w:rPr>
          <w:i/>
          <w:spacing w:val="-1"/>
        </w:rPr>
        <w:t>Algoritma</w:t>
      </w:r>
      <w:r>
        <w:rPr>
          <w:i/>
          <w:spacing w:val="-53"/>
        </w:rPr>
        <w:t xml:space="preserve"> </w:t>
      </w:r>
      <w:r>
        <w:rPr>
          <w:i/>
        </w:rPr>
        <w:t>Partitioning</w:t>
      </w:r>
      <w:r>
        <w:rPr>
          <w:i/>
          <w:spacing w:val="1"/>
        </w:rPr>
        <w:t xml:space="preserve"> </w:t>
      </w:r>
      <w:r>
        <w:rPr>
          <w:i/>
        </w:rPr>
        <w:t>Around</w:t>
      </w:r>
      <w:r>
        <w:rPr>
          <w:i/>
          <w:spacing w:val="1"/>
        </w:rPr>
        <w:t xml:space="preserve"> </w:t>
      </w:r>
      <w:r>
        <w:rPr>
          <w:i/>
        </w:rPr>
        <w:t>Medoids</w:t>
      </w:r>
      <w:r>
        <w:rPr>
          <w:i/>
          <w:spacing w:val="1"/>
        </w:rPr>
        <w:t xml:space="preserve"> </w:t>
      </w:r>
      <w:r>
        <w:rPr>
          <w:i/>
        </w:rPr>
        <w:t>(PAM)</w:t>
      </w:r>
      <w:r>
        <w:rPr>
          <w:i/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rPr>
          <w:i/>
        </w:rPr>
        <w:t>Untuk</w:t>
      </w:r>
      <w:r>
        <w:rPr>
          <w:i/>
          <w:spacing w:val="1"/>
        </w:rPr>
        <w:t xml:space="preserve"> </w:t>
      </w:r>
      <w:r>
        <w:rPr>
          <w:i/>
        </w:rPr>
        <w:t>Melihat</w:t>
      </w:r>
      <w:r>
        <w:rPr>
          <w:i/>
          <w:spacing w:val="1"/>
        </w:rPr>
        <w:t xml:space="preserve"> </w:t>
      </w:r>
      <w:r>
        <w:rPr>
          <w:i/>
        </w:rPr>
        <w:t>Gambaran</w:t>
      </w:r>
      <w:r>
        <w:rPr>
          <w:i/>
          <w:spacing w:val="1"/>
        </w:rPr>
        <w:t xml:space="preserve"> </w:t>
      </w:r>
      <w:r>
        <w:rPr>
          <w:i/>
        </w:rPr>
        <w:t>Umum</w:t>
      </w:r>
      <w:r>
        <w:rPr>
          <w:i/>
          <w:spacing w:val="1"/>
        </w:rPr>
        <w:t xml:space="preserve"> </w:t>
      </w:r>
      <w:r>
        <w:rPr>
          <w:i/>
        </w:rPr>
        <w:t>Kemampuan</w:t>
      </w:r>
      <w:r>
        <w:rPr>
          <w:i/>
          <w:spacing w:val="1"/>
        </w:rPr>
        <w:t xml:space="preserve"> </w:t>
      </w:r>
      <w:r>
        <w:rPr>
          <w:i/>
        </w:rPr>
        <w:t>Akademik</w:t>
      </w:r>
      <w:r>
        <w:rPr>
          <w:i/>
          <w:spacing w:val="1"/>
        </w:rPr>
        <w:t xml:space="preserve"> </w:t>
      </w:r>
      <w:r>
        <w:rPr>
          <w:i/>
        </w:rPr>
        <w:t>Mahasiswa</w:t>
      </w:r>
      <w:r>
        <w:t>.</w:t>
      </w:r>
      <w:r>
        <w:rPr>
          <w:spacing w:val="-6"/>
        </w:rPr>
        <w:t xml:space="preserve"> </w:t>
      </w:r>
      <w:r>
        <w:t>[pdf].</w:t>
      </w:r>
      <w:r>
        <w:rPr>
          <w:spacing w:val="-3"/>
        </w:rPr>
        <w:t xml:space="preserve"> </w:t>
      </w:r>
      <w:r>
        <w:t>ISSN:</w:t>
      </w:r>
      <w:r>
        <w:rPr>
          <w:spacing w:val="-2"/>
        </w:rPr>
        <w:t xml:space="preserve"> </w:t>
      </w:r>
      <w:r>
        <w:t>2089-9815.</w:t>
      </w:r>
      <w:r>
        <w:rPr>
          <w:spacing w:val="-3"/>
        </w:rPr>
        <w:t xml:space="preserve"> </w:t>
      </w:r>
      <w:r>
        <w:t>28</w:t>
      </w:r>
    </w:p>
    <w:p w:rsidR="00EE79D8" w:rsidRDefault="009F0D35">
      <w:pPr>
        <w:pStyle w:val="BodyText"/>
        <w:spacing w:line="252" w:lineRule="exact"/>
        <w:ind w:left="861"/>
      </w:pPr>
      <w:r>
        <w:t>Maret 2015.</w:t>
      </w:r>
      <w:r>
        <w:rPr>
          <w:spacing w:val="-1"/>
        </w:rPr>
        <w:t xml:space="preserve"> </w:t>
      </w:r>
      <w:r>
        <w:t>SENTIKA</w:t>
      </w:r>
      <w:r>
        <w:rPr>
          <w:spacing w:val="-2"/>
        </w:rPr>
        <w:t xml:space="preserve"> </w:t>
      </w:r>
      <w:r>
        <w:t>2015.</w:t>
      </w:r>
    </w:p>
    <w:p w:rsidR="00EE79D8" w:rsidRDefault="009F0D35">
      <w:pPr>
        <w:spacing w:before="122"/>
        <w:ind w:left="861" w:right="40" w:hanging="720"/>
        <w:jc w:val="both"/>
      </w:pPr>
      <w:r>
        <w:t>Cahyadarena,</w:t>
      </w:r>
      <w:r>
        <w:rPr>
          <w:spacing w:val="-13"/>
        </w:rPr>
        <w:t xml:space="preserve"> </w:t>
      </w:r>
      <w:r>
        <w:t>Bentar</w:t>
      </w:r>
      <w:r>
        <w:rPr>
          <w:spacing w:val="-13"/>
        </w:rPr>
        <w:t xml:space="preserve"> </w:t>
      </w:r>
      <w:r>
        <w:t>M.,</w:t>
      </w:r>
      <w:r>
        <w:rPr>
          <w:spacing w:val="-12"/>
        </w:rPr>
        <w:t xml:space="preserve"> </w:t>
      </w:r>
      <w:r>
        <w:t>2015.</w:t>
      </w:r>
      <w:r>
        <w:rPr>
          <w:spacing w:val="-12"/>
        </w:rPr>
        <w:t xml:space="preserve"> </w:t>
      </w:r>
      <w:r>
        <w:rPr>
          <w:i/>
        </w:rPr>
        <w:t>Deteksi</w:t>
      </w:r>
      <w:r>
        <w:rPr>
          <w:i/>
          <w:spacing w:val="-12"/>
        </w:rPr>
        <w:t xml:space="preserve"> </w:t>
      </w:r>
      <w:r>
        <w:rPr>
          <w:i/>
        </w:rPr>
        <w:t>Pencilan</w:t>
      </w:r>
      <w:r>
        <w:rPr>
          <w:i/>
          <w:spacing w:val="-52"/>
        </w:rPr>
        <w:t xml:space="preserve"> </w:t>
      </w:r>
      <w:r>
        <w:rPr>
          <w:i/>
        </w:rPr>
        <w:t>pada</w:t>
      </w:r>
      <w:r>
        <w:rPr>
          <w:i/>
          <w:spacing w:val="1"/>
        </w:rPr>
        <w:t xml:space="preserve"> </w:t>
      </w:r>
      <w:r>
        <w:rPr>
          <w:i/>
        </w:rPr>
        <w:t>Data</w:t>
      </w:r>
      <w:r>
        <w:rPr>
          <w:i/>
          <w:spacing w:val="1"/>
        </w:rPr>
        <w:t xml:space="preserve"> </w:t>
      </w:r>
      <w:r>
        <w:rPr>
          <w:i/>
        </w:rPr>
        <w:t>Titik</w:t>
      </w:r>
      <w:r>
        <w:rPr>
          <w:i/>
          <w:spacing w:val="1"/>
        </w:rPr>
        <w:t xml:space="preserve"> </w:t>
      </w:r>
      <w:r>
        <w:rPr>
          <w:i/>
        </w:rPr>
        <w:t>Panas</w:t>
      </w:r>
      <w:r>
        <w:rPr>
          <w:i/>
          <w:spacing w:val="1"/>
        </w:rPr>
        <w:t xml:space="preserve"> </w:t>
      </w:r>
      <w:r>
        <w:rPr>
          <w:i/>
        </w:rPr>
        <w:t>Menggunakan</w:t>
      </w:r>
      <w:r>
        <w:rPr>
          <w:i/>
          <w:spacing w:val="-52"/>
        </w:rPr>
        <w:t xml:space="preserve"> </w:t>
      </w:r>
      <w:r>
        <w:rPr>
          <w:i/>
        </w:rPr>
        <w:t>Clustering berbasis Medoids</w:t>
      </w:r>
      <w:r>
        <w:t>. S1. [pdf]</w:t>
      </w:r>
      <w:r>
        <w:rPr>
          <w:spacing w:val="1"/>
        </w:rPr>
        <w:t xml:space="preserve"> </w:t>
      </w:r>
      <w:r>
        <w:t>Institut Pertanian</w:t>
      </w:r>
      <w:r>
        <w:rPr>
          <w:spacing w:val="-1"/>
        </w:rPr>
        <w:t xml:space="preserve"> </w:t>
      </w:r>
      <w:r>
        <w:t>Bogor. Bogor.</w:t>
      </w:r>
    </w:p>
    <w:p w:rsidR="00EE79D8" w:rsidRDefault="009F0D35">
      <w:pPr>
        <w:spacing w:before="91"/>
        <w:ind w:left="862" w:right="328" w:hanging="720"/>
        <w:jc w:val="both"/>
      </w:pPr>
      <w:r>
        <w:br w:type="column"/>
      </w:r>
      <w:r>
        <w:lastRenderedPageBreak/>
        <w:t xml:space="preserve">Eko Prasetyo, 2012. </w:t>
      </w:r>
      <w:r>
        <w:rPr>
          <w:i/>
        </w:rPr>
        <w:t>Data Mining : Konsep dan</w:t>
      </w:r>
      <w:r>
        <w:rPr>
          <w:i/>
          <w:spacing w:val="1"/>
        </w:rPr>
        <w:t xml:space="preserve"> </w:t>
      </w:r>
      <w:r>
        <w:rPr>
          <w:i/>
        </w:rPr>
        <w:t>Aplikasi</w:t>
      </w:r>
      <w:r>
        <w:rPr>
          <w:i/>
          <w:spacing w:val="1"/>
        </w:rPr>
        <w:t xml:space="preserve"> </w:t>
      </w:r>
      <w:r>
        <w:rPr>
          <w:i/>
        </w:rPr>
        <w:t>Menggunakan</w:t>
      </w:r>
      <w:r>
        <w:rPr>
          <w:i/>
          <w:spacing w:val="1"/>
        </w:rPr>
        <w:t xml:space="preserve"> </w:t>
      </w:r>
      <w:r>
        <w:rPr>
          <w:i/>
        </w:rPr>
        <w:t>Matlab</w:t>
      </w:r>
      <w:r>
        <w:t>.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Ed.</w:t>
      </w:r>
      <w:r>
        <w:rPr>
          <w:spacing w:val="1"/>
        </w:rPr>
        <w:t xml:space="preserve"> </w:t>
      </w:r>
      <w:r>
        <w:t>I.</w:t>
      </w:r>
      <w:r>
        <w:rPr>
          <w:spacing w:val="1"/>
        </w:rPr>
        <w:t xml:space="preserve"> </w:t>
      </w:r>
      <w:r>
        <w:t>Yogyakarta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ANDI.</w:t>
      </w:r>
    </w:p>
    <w:p w:rsidR="00EE79D8" w:rsidRDefault="009F0D35">
      <w:pPr>
        <w:spacing w:before="119"/>
        <w:ind w:left="862" w:right="326" w:hanging="720"/>
        <w:jc w:val="both"/>
      </w:pPr>
      <w:r>
        <w:t>Flowrensia,</w:t>
      </w:r>
      <w:r>
        <w:rPr>
          <w:spacing w:val="1"/>
        </w:rPr>
        <w:t xml:space="preserve"> </w:t>
      </w:r>
      <w:r>
        <w:t>Yanne,</w:t>
      </w:r>
      <w:r>
        <w:rPr>
          <w:spacing w:val="1"/>
        </w:rPr>
        <w:t xml:space="preserve"> </w:t>
      </w:r>
      <w:r>
        <w:t>2010.</w:t>
      </w:r>
      <w:r>
        <w:rPr>
          <w:spacing w:val="1"/>
        </w:rPr>
        <w:t xml:space="preserve"> </w:t>
      </w:r>
      <w:r>
        <w:rPr>
          <w:i/>
        </w:rPr>
        <w:t>Perbandingan</w:t>
      </w:r>
      <w:r>
        <w:rPr>
          <w:i/>
          <w:spacing w:val="-52"/>
        </w:rPr>
        <w:t xml:space="preserve"> </w:t>
      </w:r>
      <w:r>
        <w:rPr>
          <w:i/>
        </w:rPr>
        <w:t>Penggerombolan</w:t>
      </w:r>
      <w:r>
        <w:rPr>
          <w:i/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rPr>
          <w:i/>
        </w:rPr>
        <w:t>dan</w:t>
      </w:r>
      <w:r>
        <w:rPr>
          <w:i/>
          <w:spacing w:val="1"/>
        </w:rPr>
        <w:t xml:space="preserve"> </w:t>
      </w:r>
      <w:r>
        <w:rPr>
          <w:i/>
        </w:rPr>
        <w:t>K-</w:t>
      </w:r>
      <w:r>
        <w:rPr>
          <w:i/>
          <w:spacing w:val="1"/>
        </w:rPr>
        <w:t xml:space="preserve"> </w:t>
      </w:r>
      <w:r>
        <w:rPr>
          <w:i/>
        </w:rPr>
        <w:t>Medoids Pada Data Yang Mengandung</w:t>
      </w:r>
      <w:r>
        <w:rPr>
          <w:i/>
          <w:spacing w:val="-52"/>
        </w:rPr>
        <w:t xml:space="preserve"> </w:t>
      </w:r>
      <w:r>
        <w:rPr>
          <w:i/>
        </w:rPr>
        <w:t>Pencilan</w:t>
      </w:r>
      <w:r>
        <w:t>.</w:t>
      </w:r>
      <w:r>
        <w:rPr>
          <w:spacing w:val="1"/>
        </w:rPr>
        <w:t xml:space="preserve"> </w:t>
      </w:r>
      <w:r>
        <w:t>S1.</w:t>
      </w:r>
      <w:r>
        <w:rPr>
          <w:spacing w:val="1"/>
        </w:rPr>
        <w:t xml:space="preserve"> </w:t>
      </w:r>
      <w:r>
        <w:t>[pdf]</w:t>
      </w:r>
      <w:r>
        <w:rPr>
          <w:spacing w:val="1"/>
        </w:rPr>
        <w:t xml:space="preserve"> </w:t>
      </w:r>
      <w:r>
        <w:t>Institut</w:t>
      </w:r>
      <w:r>
        <w:rPr>
          <w:spacing w:val="1"/>
        </w:rPr>
        <w:t xml:space="preserve"> </w:t>
      </w:r>
      <w:r>
        <w:t>Pertanian</w:t>
      </w:r>
      <w:r>
        <w:rPr>
          <w:spacing w:val="1"/>
        </w:rPr>
        <w:t xml:space="preserve"> </w:t>
      </w:r>
      <w:r>
        <w:t>Bogor.</w:t>
      </w:r>
      <w:r>
        <w:rPr>
          <w:spacing w:val="-1"/>
        </w:rPr>
        <w:t xml:space="preserve"> </w:t>
      </w:r>
      <w:r>
        <w:t>Bogor.</w:t>
      </w:r>
    </w:p>
    <w:p w:rsidR="00EE79D8" w:rsidRDefault="009F0D35">
      <w:pPr>
        <w:tabs>
          <w:tab w:val="left" w:pos="3165"/>
          <w:tab w:val="left" w:pos="4174"/>
        </w:tabs>
        <w:spacing w:before="120"/>
        <w:ind w:left="862" w:right="328" w:hanging="720"/>
      </w:pPr>
      <w:r>
        <w:t>FWI.,</w:t>
      </w:r>
      <w:r>
        <w:rPr>
          <w:spacing w:val="13"/>
        </w:rPr>
        <w:t xml:space="preserve"> </w:t>
      </w:r>
      <w:r>
        <w:t>2013.</w:t>
      </w:r>
      <w:r>
        <w:rPr>
          <w:spacing w:val="14"/>
        </w:rPr>
        <w:t xml:space="preserve"> </w:t>
      </w:r>
      <w:r>
        <w:rPr>
          <w:i/>
        </w:rPr>
        <w:t>Kebakaran</w:t>
      </w:r>
      <w:r>
        <w:rPr>
          <w:i/>
          <w:spacing w:val="11"/>
        </w:rPr>
        <w:t xml:space="preserve"> </w:t>
      </w:r>
      <w:r>
        <w:rPr>
          <w:i/>
        </w:rPr>
        <w:t>Hutan</w:t>
      </w:r>
      <w:r>
        <w:rPr>
          <w:i/>
          <w:spacing w:val="13"/>
        </w:rPr>
        <w:t xml:space="preserve"> </w:t>
      </w:r>
      <w:r>
        <w:rPr>
          <w:i/>
        </w:rPr>
        <w:t>dan</w:t>
      </w:r>
      <w:r>
        <w:rPr>
          <w:i/>
          <w:spacing w:val="13"/>
        </w:rPr>
        <w:t xml:space="preserve"> </w:t>
      </w:r>
      <w:r>
        <w:rPr>
          <w:i/>
        </w:rPr>
        <w:t>Lahan</w:t>
      </w:r>
      <w:r>
        <w:rPr>
          <w:i/>
          <w:spacing w:val="13"/>
        </w:rPr>
        <w:t xml:space="preserve"> </w:t>
      </w:r>
      <w:r>
        <w:rPr>
          <w:i/>
        </w:rPr>
        <w:t>:</w:t>
      </w:r>
      <w:r>
        <w:rPr>
          <w:i/>
          <w:spacing w:val="-52"/>
        </w:rPr>
        <w:t xml:space="preserve"> </w:t>
      </w:r>
      <w:r>
        <w:rPr>
          <w:i/>
        </w:rPr>
        <w:t>Bukan</w:t>
      </w:r>
      <w:r>
        <w:rPr>
          <w:i/>
          <w:spacing w:val="1"/>
        </w:rPr>
        <w:t xml:space="preserve"> </w:t>
      </w:r>
      <w:r>
        <w:rPr>
          <w:i/>
        </w:rPr>
        <w:t>Bencana</w:t>
      </w:r>
      <w:r>
        <w:rPr>
          <w:i/>
          <w:spacing w:val="2"/>
        </w:rPr>
        <w:t xml:space="preserve"> </w:t>
      </w:r>
      <w:r>
        <w:rPr>
          <w:i/>
        </w:rPr>
        <w:t>Alam,</w:t>
      </w:r>
      <w:r>
        <w:rPr>
          <w:i/>
          <w:spacing w:val="2"/>
        </w:rPr>
        <w:t xml:space="preserve"> </w:t>
      </w:r>
      <w:r>
        <w:rPr>
          <w:i/>
        </w:rPr>
        <w:t>Awal</w:t>
      </w:r>
      <w:r>
        <w:rPr>
          <w:i/>
          <w:spacing w:val="2"/>
        </w:rPr>
        <w:t xml:space="preserve"> </w:t>
      </w:r>
      <w:r>
        <w:rPr>
          <w:i/>
        </w:rPr>
        <w:t>Bencana</w:t>
      </w:r>
      <w:r>
        <w:rPr>
          <w:i/>
          <w:spacing w:val="-52"/>
        </w:rPr>
        <w:t xml:space="preserve"> </w:t>
      </w:r>
      <w:r>
        <w:rPr>
          <w:i/>
        </w:rPr>
        <w:t>Ekologi</w:t>
      </w:r>
      <w:r>
        <w:t>.</w:t>
      </w:r>
      <w:r>
        <w:rPr>
          <w:spacing w:val="28"/>
        </w:rPr>
        <w:t xml:space="preserve"> </w:t>
      </w:r>
      <w:r>
        <w:t>[online]</w:t>
      </w:r>
      <w:r>
        <w:rPr>
          <w:spacing w:val="28"/>
        </w:rPr>
        <w:t xml:space="preserve"> </w:t>
      </w:r>
      <w:r>
        <w:t>Tersedia</w:t>
      </w:r>
      <w:r>
        <w:rPr>
          <w:spacing w:val="30"/>
        </w:rPr>
        <w:t xml:space="preserve"> </w:t>
      </w:r>
      <w:r>
        <w:t>di</w:t>
      </w:r>
      <w:r>
        <w:rPr>
          <w:spacing w:val="31"/>
        </w:rPr>
        <w:t xml:space="preserve"> </w:t>
      </w:r>
      <w:r>
        <w:t>:</w:t>
      </w:r>
      <w:r>
        <w:rPr>
          <w:spacing w:val="28"/>
        </w:rPr>
        <w:t xml:space="preserve"> </w:t>
      </w:r>
      <w:r>
        <w:t>&lt;</w:t>
      </w:r>
      <w:r>
        <w:rPr>
          <w:spacing w:val="-52"/>
        </w:rPr>
        <w:t xml:space="preserve"> </w:t>
      </w:r>
      <w:hyperlink r:id="rId26">
        <w:r>
          <w:t>http://fwi.or.id/publikasi/kebakaran-</w:t>
        </w:r>
      </w:hyperlink>
      <w:r>
        <w:rPr>
          <w:spacing w:val="1"/>
        </w:rPr>
        <w:t xml:space="preserve"> </w:t>
      </w:r>
      <w:r>
        <w:t>hutan-dan-lahan-bukan-bencana-alam-</w:t>
      </w:r>
      <w:r>
        <w:rPr>
          <w:spacing w:val="1"/>
        </w:rPr>
        <w:t xml:space="preserve"> </w:t>
      </w:r>
      <w:r>
        <w:t>awal-bencana-ekologi&gt;</w:t>
      </w:r>
      <w:r>
        <w:tab/>
        <w:t>[Diakses</w:t>
      </w:r>
      <w:r>
        <w:tab/>
        <w:t>17</w:t>
      </w:r>
    </w:p>
    <w:p w:rsidR="00EE79D8" w:rsidRDefault="009F0D35">
      <w:pPr>
        <w:pStyle w:val="BodyText"/>
        <w:spacing w:before="2"/>
        <w:ind w:left="862"/>
      </w:pPr>
      <w:r>
        <w:t>Januari</w:t>
      </w:r>
      <w:r>
        <w:rPr>
          <w:spacing w:val="-2"/>
        </w:rPr>
        <w:t xml:space="preserve"> </w:t>
      </w:r>
      <w:r>
        <w:t>2017].</w:t>
      </w:r>
    </w:p>
    <w:p w:rsidR="00EE79D8" w:rsidRDefault="009F0D35">
      <w:pPr>
        <w:spacing w:before="119"/>
        <w:ind w:left="862" w:right="326" w:hanging="720"/>
        <w:jc w:val="both"/>
      </w:pPr>
      <w:r>
        <w:t>Gorunescu,</w:t>
      </w:r>
      <w:r>
        <w:rPr>
          <w:spacing w:val="1"/>
        </w:rPr>
        <w:t xml:space="preserve"> </w:t>
      </w:r>
      <w:r>
        <w:t>Florin.,</w:t>
      </w:r>
      <w:r>
        <w:rPr>
          <w:spacing w:val="1"/>
        </w:rPr>
        <w:t xml:space="preserve"> </w:t>
      </w:r>
      <w:r>
        <w:t>2011.</w:t>
      </w:r>
      <w:r>
        <w:rPr>
          <w:spacing w:val="1"/>
        </w:rPr>
        <w:t xml:space="preserve"> </w:t>
      </w:r>
      <w:r>
        <w:rPr>
          <w:i/>
        </w:rPr>
        <w:t>Data</w:t>
      </w:r>
      <w:r>
        <w:rPr>
          <w:i/>
          <w:spacing w:val="1"/>
        </w:rPr>
        <w:t xml:space="preserve"> </w:t>
      </w:r>
      <w:r>
        <w:rPr>
          <w:i/>
        </w:rPr>
        <w:t>Mining</w:t>
      </w:r>
      <w:r>
        <w:rPr>
          <w:i/>
          <w:spacing w:val="1"/>
        </w:rPr>
        <w:t xml:space="preserve"> </w:t>
      </w:r>
      <w:r>
        <w:rPr>
          <w:i/>
        </w:rPr>
        <w:t>:</w:t>
      </w:r>
      <w:r>
        <w:rPr>
          <w:i/>
          <w:spacing w:val="1"/>
        </w:rPr>
        <w:t xml:space="preserve"> </w:t>
      </w:r>
      <w:r>
        <w:rPr>
          <w:i/>
        </w:rPr>
        <w:t>Concepts,</w:t>
      </w:r>
      <w:r>
        <w:rPr>
          <w:i/>
          <w:spacing w:val="1"/>
        </w:rPr>
        <w:t xml:space="preserve"> </w:t>
      </w:r>
      <w:r>
        <w:rPr>
          <w:i/>
        </w:rPr>
        <w:t>Models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Techniques</w:t>
      </w:r>
      <w:r>
        <w:t>.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Vol.12.</w:t>
      </w:r>
      <w:r>
        <w:rPr>
          <w:spacing w:val="-1"/>
        </w:rPr>
        <w:t xml:space="preserve"> </w:t>
      </w:r>
      <w:r>
        <w:t>Berlin</w:t>
      </w:r>
      <w:r>
        <w:rPr>
          <w:spacing w:val="-3"/>
        </w:rPr>
        <w:t xml:space="preserve"> </w:t>
      </w:r>
      <w:r>
        <w:t>: Springer-Verlag.</w:t>
      </w:r>
    </w:p>
    <w:p w:rsidR="00EE79D8" w:rsidRDefault="009F0D35">
      <w:pPr>
        <w:pStyle w:val="BodyText"/>
        <w:tabs>
          <w:tab w:val="left" w:pos="2752"/>
        </w:tabs>
        <w:spacing w:before="121"/>
        <w:ind w:left="862" w:right="328" w:hanging="720"/>
        <w:jc w:val="both"/>
      </w:pPr>
      <w:r>
        <w:t>Handayani,</w:t>
      </w:r>
      <w:r>
        <w:rPr>
          <w:spacing w:val="1"/>
        </w:rPr>
        <w:t xml:space="preserve"> </w:t>
      </w:r>
      <w:r>
        <w:t>Tri.,</w:t>
      </w:r>
      <w:r>
        <w:rPr>
          <w:spacing w:val="1"/>
        </w:rPr>
        <w:t xml:space="preserve"> </w:t>
      </w:r>
      <w:r>
        <w:t>Santoso,</w:t>
      </w:r>
      <w:r>
        <w:rPr>
          <w:spacing w:val="1"/>
        </w:rPr>
        <w:t xml:space="preserve"> </w:t>
      </w:r>
      <w:r>
        <w:t>Joko</w:t>
      </w:r>
      <w:r>
        <w:rPr>
          <w:spacing w:val="1"/>
        </w:rPr>
        <w:t xml:space="preserve"> </w:t>
      </w:r>
      <w:r>
        <w:t>Albertus.,</w:t>
      </w:r>
      <w:r>
        <w:rPr>
          <w:spacing w:val="1"/>
        </w:rPr>
        <w:t xml:space="preserve"> </w:t>
      </w:r>
      <w:r>
        <w:t>Dwiandiyanta,</w:t>
      </w:r>
      <w:r>
        <w:tab/>
        <w:t xml:space="preserve">Yudi.,         </w:t>
      </w:r>
      <w:r>
        <w:rPr>
          <w:spacing w:val="31"/>
        </w:rPr>
        <w:t xml:space="preserve"> </w:t>
      </w:r>
      <w:r>
        <w:t>2014.</w:t>
      </w:r>
    </w:p>
    <w:p w:rsidR="00EE79D8" w:rsidRDefault="009F0D35">
      <w:pPr>
        <w:ind w:left="862" w:right="327"/>
        <w:jc w:val="both"/>
      </w:pPr>
      <w:r>
        <w:rPr>
          <w:i/>
        </w:rPr>
        <w:t>Pemanfaatan Data Terra Modis Untuk</w:t>
      </w:r>
      <w:r>
        <w:rPr>
          <w:i/>
          <w:spacing w:val="1"/>
        </w:rPr>
        <w:t xml:space="preserve"> </w:t>
      </w:r>
      <w:r>
        <w:rPr>
          <w:i/>
        </w:rPr>
        <w:t>Identifikasi Titik Api Pada Kebakaran</w:t>
      </w:r>
      <w:r>
        <w:rPr>
          <w:i/>
          <w:spacing w:val="1"/>
        </w:rPr>
        <w:t xml:space="preserve"> </w:t>
      </w:r>
      <w:r>
        <w:rPr>
          <w:i/>
        </w:rPr>
        <w:t>Hutan</w:t>
      </w:r>
      <w:r>
        <w:rPr>
          <w:i/>
          <w:spacing w:val="1"/>
        </w:rPr>
        <w:t xml:space="preserve"> </w:t>
      </w:r>
      <w:r>
        <w:rPr>
          <w:i/>
        </w:rPr>
        <w:t>Gambut</w:t>
      </w:r>
      <w:r>
        <w:rPr>
          <w:i/>
          <w:spacing w:val="1"/>
        </w:rPr>
        <w:t xml:space="preserve"> </w:t>
      </w:r>
      <w:r>
        <w:rPr>
          <w:i/>
        </w:rPr>
        <w:t>(Studi</w:t>
      </w:r>
      <w:r>
        <w:rPr>
          <w:i/>
          <w:spacing w:val="1"/>
        </w:rPr>
        <w:t xml:space="preserve"> </w:t>
      </w:r>
      <w:r>
        <w:rPr>
          <w:i/>
        </w:rPr>
        <w:t>Kasus</w:t>
      </w:r>
      <w:r>
        <w:rPr>
          <w:i/>
          <w:spacing w:val="1"/>
        </w:rPr>
        <w:t xml:space="preserve"> </w:t>
      </w:r>
      <w:r>
        <w:rPr>
          <w:i/>
        </w:rPr>
        <w:t>Kota</w:t>
      </w:r>
      <w:r>
        <w:rPr>
          <w:i/>
          <w:spacing w:val="1"/>
        </w:rPr>
        <w:t xml:space="preserve"> </w:t>
      </w:r>
      <w:r>
        <w:rPr>
          <w:i/>
        </w:rPr>
        <w:t>Dumai</w:t>
      </w:r>
      <w:r>
        <w:rPr>
          <w:i/>
          <w:spacing w:val="-5"/>
        </w:rPr>
        <w:t xml:space="preserve"> </w:t>
      </w:r>
      <w:r>
        <w:rPr>
          <w:i/>
        </w:rPr>
        <w:t>Provinsi</w:t>
      </w:r>
      <w:r>
        <w:rPr>
          <w:i/>
          <w:spacing w:val="-3"/>
        </w:rPr>
        <w:t xml:space="preserve"> </w:t>
      </w:r>
      <w:r>
        <w:rPr>
          <w:i/>
        </w:rPr>
        <w:t>Riau).</w:t>
      </w:r>
      <w:r>
        <w:rPr>
          <w:i/>
          <w:spacing w:val="-4"/>
        </w:rPr>
        <w:t xml:space="preserve"> </w:t>
      </w:r>
      <w:r>
        <w:t>SENTIKA</w:t>
      </w:r>
      <w:r>
        <w:rPr>
          <w:spacing w:val="-6"/>
        </w:rPr>
        <w:t xml:space="preserve"> </w:t>
      </w:r>
      <w:r>
        <w:t>2014.</w:t>
      </w:r>
      <w:r>
        <w:rPr>
          <w:spacing w:val="-53"/>
        </w:rPr>
        <w:t xml:space="preserve"> </w:t>
      </w:r>
      <w:r>
        <w:t xml:space="preserve">ISSN:   </w:t>
      </w:r>
      <w:r>
        <w:rPr>
          <w:spacing w:val="6"/>
        </w:rPr>
        <w:t xml:space="preserve"> </w:t>
      </w:r>
      <w:r>
        <w:t xml:space="preserve">2089-9813.   </w:t>
      </w:r>
      <w:r>
        <w:rPr>
          <w:spacing w:val="5"/>
        </w:rPr>
        <w:t xml:space="preserve"> </w:t>
      </w:r>
      <w:r>
        <w:t xml:space="preserve">Yogyakarta.   </w:t>
      </w:r>
      <w:r>
        <w:rPr>
          <w:spacing w:val="7"/>
        </w:rPr>
        <w:t xml:space="preserve"> </w:t>
      </w:r>
      <w:r>
        <w:t>15</w:t>
      </w:r>
    </w:p>
    <w:p w:rsidR="00EE79D8" w:rsidRDefault="009F0D35">
      <w:pPr>
        <w:pStyle w:val="BodyText"/>
        <w:ind w:left="862"/>
        <w:jc w:val="both"/>
      </w:pPr>
      <w:r>
        <w:t>Maret 2014.</w:t>
      </w:r>
    </w:p>
    <w:p w:rsidR="00EE79D8" w:rsidRDefault="009F0D35">
      <w:pPr>
        <w:spacing w:before="119"/>
        <w:ind w:left="862" w:right="326" w:hanging="720"/>
        <w:jc w:val="both"/>
      </w:pPr>
      <w:r>
        <w:t>Handoyo,</w:t>
      </w:r>
      <w:r>
        <w:rPr>
          <w:spacing w:val="1"/>
        </w:rPr>
        <w:t xml:space="preserve"> </w:t>
      </w:r>
      <w:r>
        <w:t>Rendy.,</w:t>
      </w:r>
      <w:r>
        <w:rPr>
          <w:spacing w:val="1"/>
        </w:rPr>
        <w:t xml:space="preserve"> </w:t>
      </w:r>
      <w:r>
        <w:t>M,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Rumani.,</w:t>
      </w:r>
      <w:r>
        <w:rPr>
          <w:spacing w:val="1"/>
        </w:rPr>
        <w:t xml:space="preserve"> </w:t>
      </w:r>
      <w:r>
        <w:t>Nasution,</w:t>
      </w:r>
      <w:r>
        <w:rPr>
          <w:spacing w:val="1"/>
        </w:rPr>
        <w:t xml:space="preserve"> </w:t>
      </w:r>
      <w:r>
        <w:t xml:space="preserve">Surya Michrandi., 2014. </w:t>
      </w:r>
      <w:r>
        <w:rPr>
          <w:i/>
        </w:rPr>
        <w:t>Perbandingan</w:t>
      </w:r>
      <w:r>
        <w:rPr>
          <w:i/>
          <w:spacing w:val="1"/>
        </w:rPr>
        <w:t xml:space="preserve"> </w:t>
      </w:r>
      <w:r>
        <w:rPr>
          <w:i/>
        </w:rPr>
        <w:t>Metode</w:t>
      </w:r>
      <w:r>
        <w:rPr>
          <w:i/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rPr>
          <w:i/>
        </w:rPr>
        <w:t>Menggunakan</w:t>
      </w:r>
      <w:r>
        <w:rPr>
          <w:i/>
          <w:spacing w:val="-52"/>
        </w:rPr>
        <w:t xml:space="preserve"> </w:t>
      </w:r>
      <w:r>
        <w:rPr>
          <w:i/>
        </w:rPr>
        <w:t>Metode</w:t>
      </w:r>
      <w:r>
        <w:rPr>
          <w:i/>
          <w:spacing w:val="1"/>
        </w:rPr>
        <w:t xml:space="preserve"> </w:t>
      </w:r>
      <w:r>
        <w:rPr>
          <w:i/>
        </w:rPr>
        <w:t>Single</w:t>
      </w:r>
      <w:r>
        <w:rPr>
          <w:i/>
          <w:spacing w:val="1"/>
        </w:rPr>
        <w:t xml:space="preserve"> </w:t>
      </w:r>
      <w:r>
        <w:rPr>
          <w:i/>
        </w:rPr>
        <w:t>Linkage</w:t>
      </w:r>
      <w:r>
        <w:rPr>
          <w:i/>
          <w:spacing w:val="1"/>
        </w:rPr>
        <w:t xml:space="preserve"> </w:t>
      </w:r>
      <w:r>
        <w:rPr>
          <w:i/>
        </w:rPr>
        <w:t>dan</w:t>
      </w:r>
      <w:r>
        <w:rPr>
          <w:i/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-52"/>
        </w:rPr>
        <w:t xml:space="preserve"> </w:t>
      </w:r>
      <w:r>
        <w:rPr>
          <w:i/>
        </w:rPr>
        <w:t>Pada</w:t>
      </w:r>
      <w:r>
        <w:rPr>
          <w:i/>
          <w:spacing w:val="1"/>
        </w:rPr>
        <w:t xml:space="preserve"> </w:t>
      </w:r>
      <w:r>
        <w:rPr>
          <w:i/>
        </w:rPr>
        <w:t>Pengelompokkan</w:t>
      </w:r>
      <w:r>
        <w:rPr>
          <w:i/>
          <w:spacing w:val="56"/>
        </w:rPr>
        <w:t xml:space="preserve"> </w:t>
      </w:r>
      <w:r>
        <w:rPr>
          <w:i/>
        </w:rPr>
        <w:t>Dokumen</w:t>
      </w:r>
      <w:r>
        <w:t>.</w:t>
      </w:r>
      <w:r>
        <w:rPr>
          <w:spacing w:val="1"/>
        </w:rPr>
        <w:t xml:space="preserve"> </w:t>
      </w:r>
      <w:r>
        <w:t>ISSN.</w:t>
      </w:r>
      <w:r>
        <w:rPr>
          <w:spacing w:val="14"/>
        </w:rPr>
        <w:t xml:space="preserve"> </w:t>
      </w:r>
      <w:r>
        <w:t>1412-0100</w:t>
      </w:r>
      <w:r>
        <w:rPr>
          <w:spacing w:val="14"/>
        </w:rPr>
        <w:t xml:space="preserve"> </w:t>
      </w:r>
      <w:r>
        <w:t>Vol.</w:t>
      </w:r>
      <w:r>
        <w:rPr>
          <w:spacing w:val="12"/>
        </w:rPr>
        <w:t xml:space="preserve"> </w:t>
      </w:r>
      <w:r>
        <w:t>15,</w:t>
      </w:r>
      <w:r>
        <w:rPr>
          <w:spacing w:val="14"/>
        </w:rPr>
        <w:t xml:space="preserve"> </w:t>
      </w:r>
      <w:r>
        <w:t>No.</w:t>
      </w:r>
      <w:r>
        <w:rPr>
          <w:spacing w:val="14"/>
        </w:rPr>
        <w:t xml:space="preserve"> </w:t>
      </w:r>
      <w:r>
        <w:t>2.</w:t>
      </w:r>
    </w:p>
    <w:p w:rsidR="00EE79D8" w:rsidRDefault="009F0D35">
      <w:pPr>
        <w:pStyle w:val="BodyText"/>
        <w:spacing w:before="2"/>
        <w:ind w:left="862"/>
        <w:jc w:val="both"/>
      </w:pPr>
      <w:r>
        <w:t>Oktober 2014.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1-10.</w:t>
      </w:r>
    </w:p>
    <w:p w:rsidR="00EE79D8" w:rsidRDefault="009F0D35">
      <w:pPr>
        <w:pStyle w:val="BodyText"/>
        <w:spacing w:before="119"/>
        <w:ind w:left="862" w:right="326" w:hanging="720"/>
        <w:jc w:val="both"/>
      </w:pPr>
      <w:r>
        <w:t xml:space="preserve">Hermawan, Astuti Fajar., 2013. </w:t>
      </w:r>
      <w:r>
        <w:rPr>
          <w:i/>
        </w:rPr>
        <w:t>Data Mining</w:t>
      </w:r>
      <w:r>
        <w:t>.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Ed.</w:t>
      </w:r>
      <w:r>
        <w:rPr>
          <w:spacing w:val="1"/>
        </w:rPr>
        <w:t xml:space="preserve"> </w:t>
      </w:r>
      <w:r>
        <w:t>I.</w:t>
      </w:r>
      <w:r>
        <w:rPr>
          <w:spacing w:val="1"/>
        </w:rPr>
        <w:t xml:space="preserve"> </w:t>
      </w:r>
      <w:r>
        <w:t>Yogyakarta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ANDI.</w:t>
      </w:r>
    </w:p>
    <w:p w:rsidR="00EE79D8" w:rsidRDefault="009F0D35">
      <w:pPr>
        <w:pStyle w:val="BodyText"/>
        <w:spacing w:before="120"/>
        <w:ind w:left="862" w:right="327" w:hanging="720"/>
        <w:jc w:val="both"/>
      </w:pPr>
      <w:r>
        <w:t>Indah, P., Rizaldi, B., Ardiyansyah, M., Agus,</w:t>
      </w:r>
      <w:r>
        <w:rPr>
          <w:spacing w:val="1"/>
        </w:rPr>
        <w:t xml:space="preserve"> </w:t>
      </w:r>
      <w:r>
        <w:t>B.,</w:t>
      </w:r>
      <w:r>
        <w:rPr>
          <w:spacing w:val="38"/>
        </w:rPr>
        <w:t xml:space="preserve"> </w:t>
      </w:r>
      <w:r>
        <w:t>Lailan,</w:t>
      </w:r>
      <w:r>
        <w:rPr>
          <w:spacing w:val="38"/>
        </w:rPr>
        <w:t xml:space="preserve"> </w:t>
      </w:r>
      <w:r>
        <w:t>S.,</w:t>
      </w:r>
      <w:r>
        <w:rPr>
          <w:spacing w:val="38"/>
        </w:rPr>
        <w:t xml:space="preserve"> </w:t>
      </w:r>
      <w:r>
        <w:t>&amp;</w:t>
      </w:r>
      <w:r>
        <w:rPr>
          <w:spacing w:val="39"/>
        </w:rPr>
        <w:t xml:space="preserve"> </w:t>
      </w:r>
      <w:r>
        <w:t>Yenni,</w:t>
      </w:r>
      <w:r>
        <w:rPr>
          <w:spacing w:val="38"/>
        </w:rPr>
        <w:t xml:space="preserve"> </w:t>
      </w:r>
      <w:r>
        <w:t>V.,</w:t>
      </w:r>
      <w:r>
        <w:rPr>
          <w:spacing w:val="38"/>
        </w:rPr>
        <w:t xml:space="preserve"> </w:t>
      </w:r>
      <w:r>
        <w:t>2012.</w:t>
      </w:r>
    </w:p>
    <w:p w:rsidR="00EE79D8" w:rsidRDefault="009F0D35">
      <w:pPr>
        <w:ind w:left="862" w:right="327"/>
        <w:jc w:val="both"/>
      </w:pPr>
      <w:r>
        <w:rPr>
          <w:i/>
        </w:rPr>
        <w:t>Analisis</w:t>
      </w:r>
      <w:r>
        <w:rPr>
          <w:i/>
          <w:spacing w:val="1"/>
        </w:rPr>
        <w:t xml:space="preserve"> </w:t>
      </w:r>
      <w:r>
        <w:rPr>
          <w:i/>
        </w:rPr>
        <w:t>Hubungan</w:t>
      </w:r>
      <w:r>
        <w:rPr>
          <w:i/>
          <w:spacing w:val="1"/>
        </w:rPr>
        <w:t xml:space="preserve"> </w:t>
      </w:r>
      <w:r>
        <w:rPr>
          <w:i/>
        </w:rPr>
        <w:t>Kode-Kode</w:t>
      </w:r>
      <w:r>
        <w:rPr>
          <w:i/>
          <w:spacing w:val="1"/>
        </w:rPr>
        <w:t xml:space="preserve"> </w:t>
      </w:r>
      <w:r>
        <w:rPr>
          <w:i/>
        </w:rPr>
        <w:t>SPBK</w:t>
      </w:r>
      <w:r>
        <w:rPr>
          <w:i/>
          <w:spacing w:val="-52"/>
        </w:rPr>
        <w:t xml:space="preserve"> </w:t>
      </w:r>
      <w:r>
        <w:rPr>
          <w:i/>
        </w:rPr>
        <w:t>(Sistem Peringkat Bahaya Kebakaran)</w:t>
      </w:r>
      <w:r>
        <w:rPr>
          <w:i/>
          <w:spacing w:val="1"/>
        </w:rPr>
        <w:t xml:space="preserve"> </w:t>
      </w:r>
      <w:r>
        <w:rPr>
          <w:i/>
        </w:rPr>
        <w:t>dan Hotspot dengan Kebakaran Hutan</w:t>
      </w:r>
      <w:r>
        <w:rPr>
          <w:i/>
          <w:spacing w:val="1"/>
        </w:rPr>
        <w:t xml:space="preserve"> </w:t>
      </w:r>
      <w:r>
        <w:rPr>
          <w:i/>
        </w:rPr>
        <w:t>dan Lahan di Kalimantan Tengah</w:t>
      </w:r>
      <w:r>
        <w:t>. [pdf]</w:t>
      </w:r>
      <w:r>
        <w:rPr>
          <w:spacing w:val="-52"/>
        </w:rPr>
        <w:t xml:space="preserve"> </w:t>
      </w:r>
      <w:r>
        <w:t>Institut Pertanian</w:t>
      </w:r>
      <w:r>
        <w:rPr>
          <w:spacing w:val="-1"/>
        </w:rPr>
        <w:t xml:space="preserve"> </w:t>
      </w:r>
      <w:r>
        <w:t>Bogor. Bogor.</w:t>
      </w:r>
    </w:p>
    <w:p w:rsidR="00EE79D8" w:rsidRDefault="009F0D35">
      <w:pPr>
        <w:spacing w:before="120"/>
        <w:ind w:left="862" w:right="329" w:hanging="720"/>
        <w:jc w:val="both"/>
      </w:pPr>
      <w:r>
        <w:t>Junaedi,</w:t>
      </w:r>
      <w:r>
        <w:rPr>
          <w:spacing w:val="1"/>
        </w:rPr>
        <w:t xml:space="preserve"> </w:t>
      </w:r>
      <w:r>
        <w:t>Hartanto.,</w:t>
      </w:r>
      <w:r>
        <w:rPr>
          <w:spacing w:val="1"/>
        </w:rPr>
        <w:t xml:space="preserve"> </w:t>
      </w:r>
      <w:r>
        <w:t>Herman,</w:t>
      </w:r>
      <w:r>
        <w:rPr>
          <w:spacing w:val="1"/>
        </w:rPr>
        <w:t xml:space="preserve"> </w:t>
      </w:r>
      <w:r>
        <w:t>Budianto.,</w:t>
      </w:r>
      <w:r>
        <w:rPr>
          <w:spacing w:val="1"/>
        </w:rPr>
        <w:t xml:space="preserve"> </w:t>
      </w:r>
      <w:r>
        <w:t>dkk.,</w:t>
      </w:r>
      <w:r>
        <w:rPr>
          <w:spacing w:val="1"/>
        </w:rPr>
        <w:t xml:space="preserve"> </w:t>
      </w:r>
      <w:r>
        <w:t xml:space="preserve">2011. </w:t>
      </w:r>
      <w:r>
        <w:rPr>
          <w:i/>
        </w:rPr>
        <w:t>Data Transformation Pada Data</w:t>
      </w:r>
      <w:r>
        <w:rPr>
          <w:i/>
          <w:spacing w:val="1"/>
        </w:rPr>
        <w:t xml:space="preserve"> </w:t>
      </w:r>
      <w:r>
        <w:rPr>
          <w:i/>
        </w:rPr>
        <w:t>Mining.</w:t>
      </w:r>
      <w:r>
        <w:rPr>
          <w:i/>
          <w:spacing w:val="1"/>
        </w:rPr>
        <w:t xml:space="preserve"> </w:t>
      </w:r>
      <w:r>
        <w:t>Posiding</w:t>
      </w:r>
      <w:r>
        <w:rPr>
          <w:spacing w:val="1"/>
        </w:rPr>
        <w:t xml:space="preserve"> </w:t>
      </w:r>
      <w:r>
        <w:t>Konferensi</w:t>
      </w:r>
      <w:r>
        <w:rPr>
          <w:spacing w:val="1"/>
        </w:rPr>
        <w:t xml:space="preserve"> </w:t>
      </w:r>
      <w:r>
        <w:t>nasional</w:t>
      </w:r>
      <w:r>
        <w:rPr>
          <w:spacing w:val="-52"/>
        </w:rPr>
        <w:t xml:space="preserve"> </w:t>
      </w:r>
      <w:r>
        <w:t>“Inovasi dalam Desain dan Teknologi”.</w:t>
      </w:r>
      <w:r>
        <w:rPr>
          <w:spacing w:val="-52"/>
        </w:rPr>
        <w:t xml:space="preserve"> </w:t>
      </w:r>
      <w:r>
        <w:t>IDeaTech 2011.</w:t>
      </w:r>
    </w:p>
    <w:p w:rsidR="00EE79D8" w:rsidRDefault="009F0D35">
      <w:pPr>
        <w:pStyle w:val="BodyText"/>
        <w:spacing w:before="120"/>
        <w:ind w:left="142"/>
        <w:jc w:val="both"/>
      </w:pPr>
      <w:r>
        <w:t>Kaur,</w:t>
      </w:r>
      <w:r>
        <w:rPr>
          <w:spacing w:val="21"/>
        </w:rPr>
        <w:t xml:space="preserve"> </w:t>
      </w:r>
      <w:r>
        <w:t>Noor</w:t>
      </w:r>
      <w:r>
        <w:rPr>
          <w:spacing w:val="73"/>
        </w:rPr>
        <w:t xml:space="preserve"> </w:t>
      </w:r>
      <w:r>
        <w:t>K.,</w:t>
      </w:r>
      <w:r>
        <w:rPr>
          <w:spacing w:val="70"/>
        </w:rPr>
        <w:t xml:space="preserve"> </w:t>
      </w:r>
      <w:r>
        <w:t>Kaur,</w:t>
      </w:r>
      <w:r>
        <w:rPr>
          <w:spacing w:val="75"/>
        </w:rPr>
        <w:t xml:space="preserve"> </w:t>
      </w:r>
      <w:r>
        <w:t>Usvir.,</w:t>
      </w:r>
      <w:r>
        <w:rPr>
          <w:spacing w:val="75"/>
        </w:rPr>
        <w:t xml:space="preserve"> </w:t>
      </w:r>
      <w:r>
        <w:t>&amp;</w:t>
      </w:r>
      <w:r>
        <w:rPr>
          <w:spacing w:val="74"/>
        </w:rPr>
        <w:t xml:space="preserve"> </w:t>
      </w:r>
      <w:r>
        <w:t>Singh,</w:t>
      </w:r>
      <w:r>
        <w:rPr>
          <w:spacing w:val="75"/>
        </w:rPr>
        <w:t xml:space="preserve"> </w:t>
      </w:r>
      <w:r>
        <w:t>Dr.</w:t>
      </w:r>
    </w:p>
    <w:p w:rsidR="00EE79D8" w:rsidRDefault="00EE79D8">
      <w:pPr>
        <w:jc w:val="both"/>
        <w:sectPr w:rsidR="00EE79D8">
          <w:type w:val="continuous"/>
          <w:pgSz w:w="11910" w:h="16850"/>
          <w:pgMar w:top="1340" w:right="800" w:bottom="280" w:left="1560" w:header="720" w:footer="720" w:gutter="0"/>
          <w:cols w:num="2" w:space="720" w:equalWidth="0">
            <w:col w:w="4440" w:space="380"/>
            <w:col w:w="4730"/>
          </w:cols>
        </w:sectPr>
      </w:pPr>
    </w:p>
    <w:p w:rsidR="00EE79D8" w:rsidRDefault="00EE79D8">
      <w:pPr>
        <w:pStyle w:val="BodyText"/>
        <w:spacing w:before="8"/>
        <w:rPr>
          <w:sz w:val="17"/>
        </w:rPr>
      </w:pPr>
    </w:p>
    <w:p w:rsidR="00EE79D8" w:rsidRDefault="009F0D35">
      <w:pPr>
        <w:spacing w:before="91"/>
        <w:ind w:left="861" w:right="5147"/>
        <w:jc w:val="both"/>
      </w:pPr>
      <w:r>
        <w:t>Dheerendra.,</w:t>
      </w:r>
      <w:r>
        <w:rPr>
          <w:spacing w:val="1"/>
        </w:rPr>
        <w:t xml:space="preserve"> </w:t>
      </w:r>
      <w:r>
        <w:t>2014.</w:t>
      </w:r>
      <w:r>
        <w:rPr>
          <w:spacing w:val="1"/>
        </w:rPr>
        <w:t xml:space="preserve"> </w:t>
      </w:r>
      <w:r>
        <w:rPr>
          <w:i/>
        </w:rPr>
        <w:t>K-Medoids</w:t>
      </w:r>
      <w:r>
        <w:rPr>
          <w:i/>
          <w:spacing w:val="-52"/>
        </w:rPr>
        <w:t xml:space="preserve"> </w:t>
      </w:r>
      <w:r>
        <w:rPr>
          <w:i/>
        </w:rPr>
        <w:t>Clustering Algorithm – A Review</w:t>
      </w:r>
      <w:r>
        <w:t>. [pdf</w:t>
      </w:r>
      <w:r>
        <w:t>]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-5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 Technology (IJCAT).</w:t>
      </w:r>
      <w:r>
        <w:rPr>
          <w:spacing w:val="1"/>
        </w:rPr>
        <w:t xml:space="preserve"> </w:t>
      </w:r>
      <w:r>
        <w:t>ISSN.</w:t>
      </w:r>
      <w:r>
        <w:rPr>
          <w:spacing w:val="13"/>
        </w:rPr>
        <w:t xml:space="preserve"> </w:t>
      </w:r>
      <w:r>
        <w:t>2349-1841</w:t>
      </w:r>
      <w:r>
        <w:rPr>
          <w:spacing w:val="13"/>
        </w:rPr>
        <w:t xml:space="preserve"> </w:t>
      </w:r>
      <w:r>
        <w:t>Vol.</w:t>
      </w:r>
      <w:r>
        <w:rPr>
          <w:spacing w:val="13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Issue</w:t>
      </w:r>
      <w:r>
        <w:rPr>
          <w:spacing w:val="13"/>
        </w:rPr>
        <w:t xml:space="preserve"> </w:t>
      </w:r>
      <w:r>
        <w:t>1.</w:t>
      </w:r>
      <w:r>
        <w:rPr>
          <w:spacing w:val="13"/>
        </w:rPr>
        <w:t xml:space="preserve"> </w:t>
      </w:r>
      <w:r>
        <w:t>April</w:t>
      </w:r>
    </w:p>
    <w:p w:rsidR="00EE79D8" w:rsidRDefault="009F0D35">
      <w:pPr>
        <w:pStyle w:val="BodyText"/>
        <w:ind w:left="861"/>
      </w:pPr>
      <w:r>
        <w:t>2014.</w:t>
      </w:r>
    </w:p>
    <w:p w:rsidR="00EE79D8" w:rsidRDefault="009F0D35">
      <w:pPr>
        <w:spacing w:before="119"/>
        <w:ind w:left="861" w:right="5147" w:hanging="720"/>
        <w:jc w:val="both"/>
      </w:pPr>
      <w:r>
        <w:t>Kodinariya,</w:t>
      </w:r>
      <w:r>
        <w:rPr>
          <w:spacing w:val="1"/>
        </w:rPr>
        <w:t xml:space="preserve"> </w:t>
      </w:r>
      <w:r>
        <w:t>Trupti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Makwana,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Prashant</w:t>
      </w:r>
      <w:r>
        <w:rPr>
          <w:spacing w:val="1"/>
        </w:rPr>
        <w:t xml:space="preserve"> </w:t>
      </w:r>
      <w:r>
        <w:t>R.,</w:t>
      </w:r>
      <w:r>
        <w:rPr>
          <w:spacing w:val="1"/>
        </w:rPr>
        <w:t xml:space="preserve"> </w:t>
      </w:r>
      <w:r>
        <w:t>2013.</w:t>
      </w:r>
      <w:r>
        <w:rPr>
          <w:spacing w:val="1"/>
        </w:rPr>
        <w:t xml:space="preserve"> </w:t>
      </w:r>
      <w:r>
        <w:rPr>
          <w:i/>
        </w:rPr>
        <w:t>Review</w:t>
      </w:r>
      <w:r>
        <w:rPr>
          <w:i/>
          <w:spacing w:val="1"/>
        </w:rPr>
        <w:t xml:space="preserve"> 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determining</w:t>
      </w:r>
      <w:r>
        <w:rPr>
          <w:i/>
          <w:spacing w:val="1"/>
        </w:rPr>
        <w:t xml:space="preserve"> </w:t>
      </w:r>
      <w:r>
        <w:rPr>
          <w:i/>
        </w:rPr>
        <w:t>number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K-</w:t>
      </w:r>
      <w:r>
        <w:rPr>
          <w:i/>
          <w:spacing w:val="-52"/>
        </w:rPr>
        <w:t xml:space="preserve"> </w:t>
      </w:r>
      <w:r>
        <w:rPr>
          <w:i/>
        </w:rPr>
        <w:t>Means</w:t>
      </w:r>
      <w:r>
        <w:rPr>
          <w:i/>
          <w:spacing w:val="1"/>
        </w:rPr>
        <w:t xml:space="preserve"> </w:t>
      </w:r>
      <w:r>
        <w:rPr>
          <w:i/>
        </w:rPr>
        <w:t>Clustering</w:t>
      </w:r>
      <w:r>
        <w:t>.</w:t>
      </w:r>
      <w:r>
        <w:rPr>
          <w:spacing w:val="1"/>
        </w:rPr>
        <w:t xml:space="preserve"> </w:t>
      </w:r>
      <w:r>
        <w:t>[pdf]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-52"/>
        </w:rPr>
        <w:t xml:space="preserve"> </w:t>
      </w:r>
      <w:r>
        <w:t>Studies.</w:t>
      </w:r>
      <w:r>
        <w:rPr>
          <w:spacing w:val="10"/>
        </w:rPr>
        <w:t xml:space="preserve"> </w:t>
      </w:r>
      <w:r>
        <w:t>ISSN.</w:t>
      </w:r>
      <w:r>
        <w:rPr>
          <w:spacing w:val="13"/>
        </w:rPr>
        <w:t xml:space="preserve"> </w:t>
      </w:r>
      <w:r>
        <w:t>2321-7782</w:t>
      </w:r>
      <w:r>
        <w:rPr>
          <w:spacing w:val="13"/>
        </w:rPr>
        <w:t xml:space="preserve"> </w:t>
      </w:r>
      <w:r>
        <w:t>Vol.</w:t>
      </w:r>
      <w:r>
        <w:rPr>
          <w:spacing w:val="13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Issue</w:t>
      </w:r>
    </w:p>
    <w:p w:rsidR="00EE79D8" w:rsidRDefault="009F0D35">
      <w:pPr>
        <w:pStyle w:val="BodyText"/>
        <w:spacing w:before="1"/>
        <w:ind w:left="861"/>
        <w:jc w:val="both"/>
      </w:pPr>
      <w:r>
        <w:t>6.</w:t>
      </w:r>
      <w:r>
        <w:rPr>
          <w:spacing w:val="-2"/>
        </w:rPr>
        <w:t xml:space="preserve"> </w:t>
      </w:r>
      <w:r>
        <w:t>November 2013.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90-95.</w:t>
      </w:r>
    </w:p>
    <w:p w:rsidR="00EE79D8" w:rsidRDefault="009F0D35">
      <w:pPr>
        <w:pStyle w:val="BodyText"/>
        <w:tabs>
          <w:tab w:val="left" w:pos="1173"/>
          <w:tab w:val="left" w:pos="1994"/>
          <w:tab w:val="left" w:pos="2756"/>
          <w:tab w:val="left" w:pos="3838"/>
          <w:tab w:val="left" w:pos="4332"/>
        </w:tabs>
        <w:spacing w:before="119"/>
        <w:ind w:left="142"/>
      </w:pPr>
      <w:r>
        <w:t>NASA.,</w:t>
      </w:r>
      <w:r>
        <w:tab/>
        <w:t>2015.</w:t>
      </w:r>
      <w:r>
        <w:tab/>
        <w:t>[pdf]</w:t>
      </w:r>
      <w:r>
        <w:tab/>
        <w:t>Tersedia</w:t>
      </w:r>
      <w:r>
        <w:tab/>
        <w:t>di</w:t>
      </w:r>
      <w:r>
        <w:tab/>
        <w:t>:</w:t>
      </w:r>
    </w:p>
    <w:p w:rsidR="00EE79D8" w:rsidRDefault="009F0D35">
      <w:pPr>
        <w:pStyle w:val="BodyText"/>
        <w:spacing w:before="2"/>
        <w:ind w:left="861" w:right="5148"/>
      </w:pPr>
      <w:r>
        <w:t>&lt;https://earthdata.nasa.gov/earth-</w:t>
      </w:r>
      <w:r>
        <w:rPr>
          <w:spacing w:val="1"/>
        </w:rPr>
        <w:t xml:space="preserve"> </w:t>
      </w:r>
      <w:r>
        <w:t>observation-data/near-real-</w:t>
      </w:r>
      <w:r>
        <w:rPr>
          <w:spacing w:val="1"/>
        </w:rPr>
        <w:t xml:space="preserve"> </w:t>
      </w:r>
      <w:r>
        <w:t>time/firms/active-fire-data</w:t>
      </w:r>
      <w:r>
        <w:rPr>
          <w:spacing w:val="44"/>
        </w:rPr>
        <w:t xml:space="preserve"> </w:t>
      </w:r>
      <w:r>
        <w:t>&gt;</w:t>
      </w:r>
      <w:r>
        <w:rPr>
          <w:spacing w:val="47"/>
        </w:rPr>
        <w:t xml:space="preserve"> </w:t>
      </w:r>
      <w:r>
        <w:t>[</w:t>
      </w:r>
      <w:r>
        <w:rPr>
          <w:spacing w:val="47"/>
        </w:rPr>
        <w:t xml:space="preserve"> </w:t>
      </w:r>
      <w:r>
        <w:t>Diakses</w:t>
      </w:r>
      <w:r>
        <w:rPr>
          <w:spacing w:val="-5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Februari</w:t>
      </w:r>
      <w:r>
        <w:rPr>
          <w:spacing w:val="1"/>
        </w:rPr>
        <w:t xml:space="preserve"> </w:t>
      </w:r>
      <w:r>
        <w:t>2016].</w:t>
      </w:r>
    </w:p>
    <w:p w:rsidR="00EE79D8" w:rsidRDefault="009F0D35">
      <w:pPr>
        <w:spacing w:before="118"/>
        <w:ind w:left="861" w:right="5146" w:hanging="720"/>
        <w:jc w:val="both"/>
      </w:pPr>
      <w:r>
        <w:t>Oded,</w:t>
      </w:r>
      <w:r>
        <w:rPr>
          <w:spacing w:val="1"/>
        </w:rPr>
        <w:t xml:space="preserve"> </w:t>
      </w:r>
      <w:r>
        <w:t>Maimon.,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Lior</w:t>
      </w:r>
      <w:r>
        <w:rPr>
          <w:spacing w:val="1"/>
        </w:rPr>
        <w:t xml:space="preserve"> </w:t>
      </w:r>
      <w:r>
        <w:t>Rokach,</w:t>
      </w:r>
      <w:r>
        <w:rPr>
          <w:spacing w:val="1"/>
        </w:rPr>
        <w:t xml:space="preserve"> </w:t>
      </w:r>
      <w:r>
        <w:t>2010.</w:t>
      </w:r>
      <w:r>
        <w:rPr>
          <w:spacing w:val="1"/>
        </w:rPr>
        <w:t xml:space="preserve"> </w:t>
      </w:r>
      <w:r>
        <w:rPr>
          <w:i/>
        </w:rPr>
        <w:t>Data</w:t>
      </w:r>
      <w:r>
        <w:rPr>
          <w:i/>
          <w:spacing w:val="-52"/>
        </w:rPr>
        <w:t xml:space="preserve"> </w:t>
      </w:r>
      <w:r>
        <w:rPr>
          <w:i/>
        </w:rPr>
        <w:t>Mining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Knowledge</w:t>
      </w:r>
      <w:r>
        <w:rPr>
          <w:i/>
          <w:spacing w:val="1"/>
        </w:rPr>
        <w:t xml:space="preserve"> </w:t>
      </w:r>
      <w:r>
        <w:rPr>
          <w:i/>
        </w:rPr>
        <w:t>Discovery</w:t>
      </w:r>
      <w:r>
        <w:rPr>
          <w:i/>
          <w:spacing w:val="-52"/>
        </w:rPr>
        <w:t xml:space="preserve"> </w:t>
      </w:r>
      <w:r>
        <w:rPr>
          <w:i/>
        </w:rPr>
        <w:t>Handbook</w:t>
      </w:r>
      <w:r>
        <w:t>. [e-book] 2nd ed. New York,</w:t>
      </w:r>
      <w:r>
        <w:rPr>
          <w:spacing w:val="-52"/>
        </w:rPr>
        <w:t xml:space="preserve"> </w:t>
      </w:r>
      <w:r>
        <w:t>NY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Springer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Media.</w:t>
      </w:r>
    </w:p>
    <w:p w:rsidR="00EE79D8" w:rsidRDefault="009F0D35">
      <w:pPr>
        <w:tabs>
          <w:tab w:val="left" w:pos="1994"/>
        </w:tabs>
        <w:spacing w:before="123"/>
        <w:ind w:left="861" w:right="5147" w:hanging="720"/>
        <w:jc w:val="both"/>
      </w:pPr>
      <w:r>
        <w:t xml:space="preserve">Roswintiarti, Dr. Orbita, 2016. </w:t>
      </w:r>
      <w:r>
        <w:rPr>
          <w:i/>
        </w:rPr>
        <w:t>Informasi Titik</w:t>
      </w:r>
      <w:r>
        <w:rPr>
          <w:i/>
          <w:spacing w:val="1"/>
        </w:rPr>
        <w:t xml:space="preserve"> </w:t>
      </w:r>
      <w:r>
        <w:rPr>
          <w:i/>
        </w:rPr>
        <w:t>Panas</w:t>
      </w:r>
      <w:r>
        <w:rPr>
          <w:i/>
        </w:rPr>
        <w:tab/>
        <w:t>(Hotspot)</w:t>
      </w:r>
      <w:r>
        <w:rPr>
          <w:i/>
          <w:spacing w:val="1"/>
        </w:rPr>
        <w:t xml:space="preserve"> </w:t>
      </w:r>
      <w:r>
        <w:rPr>
          <w:i/>
        </w:rPr>
        <w:t>Kebakaran</w:t>
      </w:r>
      <w:r>
        <w:rPr>
          <w:i/>
          <w:spacing w:val="-52"/>
        </w:rPr>
        <w:t xml:space="preserve"> </w:t>
      </w:r>
      <w:r>
        <w:rPr>
          <w:i/>
        </w:rPr>
        <w:t>Hutan/Lahan.</w:t>
      </w:r>
      <w:r>
        <w:rPr>
          <w:i/>
          <w:spacing w:val="1"/>
        </w:rPr>
        <w:t xml:space="preserve"> </w:t>
      </w:r>
      <w:r>
        <w:rPr>
          <w:i/>
        </w:rPr>
        <w:t>Lembaga</w:t>
      </w:r>
      <w:r>
        <w:rPr>
          <w:i/>
          <w:spacing w:val="1"/>
        </w:rPr>
        <w:t xml:space="preserve"> </w:t>
      </w:r>
      <w:r>
        <w:rPr>
          <w:i/>
        </w:rPr>
        <w:t>Penerbangan</w:t>
      </w:r>
      <w:r>
        <w:rPr>
          <w:i/>
          <w:spacing w:val="1"/>
        </w:rPr>
        <w:t xml:space="preserve"> </w:t>
      </w:r>
      <w:r>
        <w:rPr>
          <w:i/>
        </w:rPr>
        <w:t xml:space="preserve">Dan Antariksa Nasional. </w:t>
      </w:r>
      <w:r>
        <w:t>[pdf] Panduan</w:t>
      </w:r>
      <w:r>
        <w:rPr>
          <w:spacing w:val="-52"/>
        </w:rPr>
        <w:t xml:space="preserve"> </w:t>
      </w:r>
      <w:r>
        <w:t>Teknis – V.01. ISBN : 978-602-96532-</w:t>
      </w:r>
      <w:r>
        <w:rPr>
          <w:spacing w:val="1"/>
        </w:rPr>
        <w:t xml:space="preserve"> </w:t>
      </w:r>
      <w:r>
        <w:t>2-5. Mei</w:t>
      </w:r>
      <w:r>
        <w:rPr>
          <w:spacing w:val="1"/>
        </w:rPr>
        <w:t xml:space="preserve"> </w:t>
      </w:r>
      <w:r>
        <w:t>2016.</w:t>
      </w:r>
    </w:p>
    <w:p w:rsidR="00EE79D8" w:rsidRDefault="009F0D35">
      <w:pPr>
        <w:spacing w:before="119"/>
        <w:ind w:left="861" w:right="5147" w:hanging="720"/>
        <w:jc w:val="both"/>
      </w:pPr>
      <w:r>
        <w:t>Rousseeuw,</w:t>
      </w:r>
      <w:r>
        <w:rPr>
          <w:spacing w:val="1"/>
        </w:rPr>
        <w:t xml:space="preserve"> </w:t>
      </w:r>
      <w:r>
        <w:t>Petter.</w:t>
      </w:r>
      <w:r>
        <w:rPr>
          <w:spacing w:val="1"/>
        </w:rPr>
        <w:t xml:space="preserve"> </w:t>
      </w:r>
      <w:r>
        <w:t>J,</w:t>
      </w:r>
      <w:r>
        <w:rPr>
          <w:spacing w:val="1"/>
        </w:rPr>
        <w:t xml:space="preserve"> </w:t>
      </w:r>
      <w:r>
        <w:t>1987.</w:t>
      </w:r>
      <w:r>
        <w:rPr>
          <w:spacing w:val="1"/>
        </w:rPr>
        <w:t xml:space="preserve"> </w:t>
      </w:r>
      <w:r>
        <w:rPr>
          <w:i/>
        </w:rPr>
        <w:t>Silhouette</w:t>
      </w:r>
      <w:r>
        <w:rPr>
          <w:i/>
          <w:spacing w:val="1"/>
        </w:rPr>
        <w:t xml:space="preserve"> </w:t>
      </w:r>
      <w:r>
        <w:rPr>
          <w:i/>
        </w:rPr>
        <w:t>: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Graphical</w:t>
      </w:r>
      <w:r>
        <w:rPr>
          <w:i/>
          <w:spacing w:val="-5"/>
        </w:rPr>
        <w:t xml:space="preserve"> </w:t>
      </w:r>
      <w:r>
        <w:rPr>
          <w:i/>
        </w:rPr>
        <w:t>Aid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Interpretation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52"/>
        </w:rPr>
        <w:t xml:space="preserve"> </w:t>
      </w:r>
      <w:r>
        <w:rPr>
          <w:i/>
        </w:rPr>
        <w:t>Validation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rPr>
          <w:i/>
        </w:rPr>
        <w:t>Analysis</w:t>
      </w:r>
      <w:r>
        <w:t>.</w:t>
      </w:r>
      <w:r>
        <w:rPr>
          <w:spacing w:val="1"/>
        </w:rPr>
        <w:t xml:space="preserve"> </w:t>
      </w:r>
      <w:r>
        <w:t>[pdf]</w:t>
      </w:r>
      <w:r>
        <w:rPr>
          <w:spacing w:val="1"/>
        </w:rPr>
        <w:t xml:space="preserve"> </w:t>
      </w:r>
      <w:r>
        <w:t>Journal of Computational and Applied</w:t>
      </w:r>
      <w:r>
        <w:rPr>
          <w:spacing w:val="1"/>
        </w:rPr>
        <w:t xml:space="preserve"> </w:t>
      </w:r>
      <w:r>
        <w:t>Mathematics</w:t>
      </w:r>
      <w:r>
        <w:rPr>
          <w:spacing w:val="1"/>
        </w:rPr>
        <w:t xml:space="preserve"> </w:t>
      </w:r>
      <w:r>
        <w:t>20 (1987)</w:t>
      </w:r>
      <w:r>
        <w:rPr>
          <w:spacing w:val="1"/>
        </w:rPr>
        <w:t xml:space="preserve"> </w:t>
      </w:r>
      <w:r>
        <w:t>53-65. North-</w:t>
      </w:r>
      <w:r>
        <w:rPr>
          <w:spacing w:val="1"/>
        </w:rPr>
        <w:t xml:space="preserve"> </w:t>
      </w:r>
      <w:r>
        <w:t>Holland.</w:t>
      </w:r>
    </w:p>
    <w:sectPr w:rsidR="00EE79D8">
      <w:pgSz w:w="11910" w:h="16850"/>
      <w:pgMar w:top="1400" w:right="800" w:bottom="920" w:left="1560" w:header="1142" w:footer="729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HMAD DENDI" w:date="2022-05-25T23:19:00Z" w:initials="AD">
    <w:p w:rsidR="00615465" w:rsidRDefault="00615465" w:rsidP="0061546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Sudah sangat bagus,  disini dijelaskan tujuan, metode yang digunakan, dan hasil. Terdapat kata kunci juga</w:t>
      </w:r>
    </w:p>
    <w:p w:rsidR="00615465" w:rsidRDefault="00615465">
      <w:pPr>
        <w:pStyle w:val="CommentText"/>
      </w:pPr>
    </w:p>
  </w:comment>
  <w:comment w:id="2" w:author="AHMAD DENDI" w:date="2022-05-25T23:22:00Z" w:initials="AD">
    <w:p w:rsidR="00615465" w:rsidRDefault="00615465" w:rsidP="00615465">
      <w:pPr>
        <w:pStyle w:val="CommentText"/>
      </w:pPr>
      <w:r>
        <w:rPr>
          <w:rStyle w:val="CommentReference"/>
        </w:rPr>
        <w:annotationRef/>
      </w:r>
      <w:r>
        <w:t>Sangat baik, di akhir pendahuluan di jelaskan tujuannya</w:t>
      </w:r>
    </w:p>
    <w:p w:rsidR="00615465" w:rsidRDefault="00615465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D35" w:rsidRDefault="009F0D35">
      <w:r>
        <w:separator/>
      </w:r>
    </w:p>
  </w:endnote>
  <w:endnote w:type="continuationSeparator" w:id="0">
    <w:p w:rsidR="009F0D35" w:rsidRDefault="009F0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9D8" w:rsidRDefault="009F0D3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794.55pt;width:198.25pt;height:12.6pt;z-index:-16014848;mso-position-horizontal-relative:page;mso-position-vertical-relative:page" filled="f" stroked="f">
          <v:textbox inset="0,0,0,0">
            <w:txbxContent>
              <w:p w:rsidR="00EE79D8" w:rsidRDefault="009F0D35">
                <w:pPr>
                  <w:spacing w:before="20"/>
                  <w:ind w:left="20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color w:val="001F5F"/>
                    <w:sz w:val="18"/>
                  </w:rPr>
                  <w:t>Fakultas</w:t>
                </w:r>
                <w:r>
                  <w:rPr>
                    <w:rFonts w:ascii="Cambria"/>
                    <w:b/>
                    <w:color w:val="001F5F"/>
                    <w:spacing w:val="-6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Ilmu</w:t>
                </w:r>
                <w:r>
                  <w:rPr>
                    <w:rFonts w:ascii="Cambria"/>
                    <w:b/>
                    <w:color w:val="001F5F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Komputer,</w:t>
                </w:r>
                <w:r>
                  <w:rPr>
                    <w:rFonts w:ascii="Cambria"/>
                    <w:b/>
                    <w:color w:val="001F5F"/>
                    <w:spacing w:val="-7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Universitas</w:t>
                </w:r>
                <w:r>
                  <w:rPr>
                    <w:rFonts w:ascii="Cambria"/>
                    <w:b/>
                    <w:color w:val="001F5F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Brawijaya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D35" w:rsidRDefault="009F0D35">
      <w:r>
        <w:separator/>
      </w:r>
    </w:p>
  </w:footnote>
  <w:footnote w:type="continuationSeparator" w:id="0">
    <w:p w:rsidR="009F0D35" w:rsidRDefault="009F0D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9D8" w:rsidRDefault="009F0D3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4.1pt;margin-top:55.6pt;width:262.8pt;height:12.6pt;z-index:-16016896;mso-position-horizontal-relative:page;mso-position-vertical-relative:page" filled="f" stroked="f">
          <v:textbox inset="0,0,0,0">
            <w:txbxContent>
              <w:p w:rsidR="00EE79D8" w:rsidRDefault="009F0D35">
                <w:pPr>
                  <w:spacing w:before="20"/>
                  <w:ind w:left="20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color w:val="001F5F"/>
                    <w:sz w:val="18"/>
                  </w:rPr>
                  <w:t>Jurnal</w:t>
                </w:r>
                <w:r>
                  <w:rPr>
                    <w:rFonts w:ascii="Cambria"/>
                    <w:b/>
                    <w:color w:val="001F5F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Pengembangan</w:t>
                </w:r>
                <w:r>
                  <w:rPr>
                    <w:rFonts w:ascii="Cambria"/>
                    <w:b/>
                    <w:color w:val="001F5F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Teknologi</w:t>
                </w:r>
                <w:r>
                  <w:rPr>
                    <w:rFonts w:ascii="Cambria"/>
                    <w:b/>
                    <w:color w:val="001F5F"/>
                    <w:spacing w:val="-3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Informasi</w:t>
                </w:r>
                <w:r>
                  <w:rPr>
                    <w:rFonts w:ascii="Cambria"/>
                    <w:b/>
                    <w:color w:val="001F5F"/>
                    <w:spacing w:val="-2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dan</w:t>
                </w:r>
                <w:r>
                  <w:rPr>
                    <w:rFonts w:ascii="Cambria"/>
                    <w:b/>
                    <w:color w:val="001F5F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Ilmu</w:t>
                </w:r>
                <w:r>
                  <w:rPr>
                    <w:rFonts w:ascii="Cambria"/>
                    <w:b/>
                    <w:color w:val="001F5F"/>
                    <w:spacing w:val="-3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Komputer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pt;margin-top:55.6pt;width:74.85pt;height:12.6pt;z-index:-16016384;mso-position-horizontal-relative:page;mso-position-vertical-relative:page" filled="f" stroked="f">
          <v:textbox inset="0,0,0,0">
            <w:txbxContent>
              <w:p w:rsidR="00EE79D8" w:rsidRDefault="009F0D35">
                <w:pPr>
                  <w:spacing w:before="20"/>
                  <w:ind w:left="20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color w:val="001F5F"/>
                    <w:sz w:val="18"/>
                  </w:rPr>
                  <w:t>e-ISSN:</w:t>
                </w:r>
                <w:r>
                  <w:rPr>
                    <w:rFonts w:ascii="Cambria"/>
                    <w:color w:val="001F5F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color w:val="001F5F"/>
                    <w:sz w:val="18"/>
                  </w:rPr>
                  <w:t>2548-964X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9D8" w:rsidRDefault="009F0D3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5.5pt;margin-top:56.1pt;width:24pt;height:15.3pt;z-index:-16015872;mso-position-horizontal-relative:page;mso-position-vertical-relative:page" filled="f" stroked="f">
          <v:textbox inset="0,0,0,0">
            <w:txbxContent>
              <w:p w:rsidR="00EE79D8" w:rsidRDefault="009F0D35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A6603">
                  <w:rPr>
                    <w:noProof/>
                    <w:sz w:val="24"/>
                  </w:rPr>
                  <w:t>726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84.1pt;margin-top:58.25pt;width:262.65pt;height:12.6pt;z-index:-16015360;mso-position-horizontal-relative:page;mso-position-vertical-relative:page" filled="f" stroked="f">
          <v:textbox inset="0,0,0,0">
            <w:txbxContent>
              <w:p w:rsidR="00EE79D8" w:rsidRDefault="009F0D35">
                <w:pPr>
                  <w:spacing w:before="20"/>
                  <w:ind w:left="20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color w:val="001F5F"/>
                    <w:sz w:val="18"/>
                  </w:rPr>
                  <w:t>Jurnal</w:t>
                </w:r>
                <w:r>
                  <w:rPr>
                    <w:rFonts w:ascii="Cambria"/>
                    <w:b/>
                    <w:color w:val="001F5F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Pengembangan</w:t>
                </w:r>
                <w:r>
                  <w:rPr>
                    <w:rFonts w:ascii="Cambria"/>
                    <w:b/>
                    <w:color w:val="001F5F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Teknologi</w:t>
                </w:r>
                <w:r>
                  <w:rPr>
                    <w:rFonts w:ascii="Cambria"/>
                    <w:b/>
                    <w:color w:val="001F5F"/>
                    <w:spacing w:val="-3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Informasi</w:t>
                </w:r>
                <w:r>
                  <w:rPr>
                    <w:rFonts w:ascii="Cambria"/>
                    <w:b/>
                    <w:color w:val="001F5F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dan</w:t>
                </w:r>
                <w:r>
                  <w:rPr>
                    <w:rFonts w:ascii="Cambria"/>
                    <w:b/>
                    <w:color w:val="001F5F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Ilmu</w:t>
                </w:r>
                <w:r>
                  <w:rPr>
                    <w:rFonts w:ascii="Cambria"/>
                    <w:b/>
                    <w:color w:val="001F5F"/>
                    <w:spacing w:val="-3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1F5F"/>
                    <w:sz w:val="18"/>
                  </w:rPr>
                  <w:t>Komputer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4FE6"/>
    <w:multiLevelType w:val="multilevel"/>
    <w:tmpl w:val="E030434E"/>
    <w:lvl w:ilvl="0">
      <w:start w:val="1"/>
      <w:numFmt w:val="decimal"/>
      <w:lvlText w:val="%1."/>
      <w:lvlJc w:val="left"/>
      <w:pPr>
        <w:ind w:left="566" w:hanging="425"/>
        <w:jc w:val="left"/>
      </w:pPr>
      <w:rPr>
        <w:rFonts w:hint="default"/>
        <w:w w:val="100"/>
        <w:lang w:eastAsia="en-US" w:bidi="ar-SA"/>
      </w:rPr>
    </w:lvl>
    <w:lvl w:ilvl="1">
      <w:start w:val="1"/>
      <w:numFmt w:val="decimal"/>
      <w:lvlText w:val="%1.%2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990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1421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1851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2282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2712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3143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3573" w:hanging="360"/>
      </w:pPr>
      <w:rPr>
        <w:rFonts w:hint="default"/>
        <w:lang w:eastAsia="en-US" w:bidi="ar-SA"/>
      </w:rPr>
    </w:lvl>
  </w:abstractNum>
  <w:abstractNum w:abstractNumId="1">
    <w:nsid w:val="0AD12E20"/>
    <w:multiLevelType w:val="multilevel"/>
    <w:tmpl w:val="5576F45E"/>
    <w:lvl w:ilvl="0">
      <w:start w:val="1"/>
      <w:numFmt w:val="decimal"/>
      <w:lvlText w:val="%1."/>
      <w:lvlJc w:val="left"/>
      <w:pPr>
        <w:ind w:left="502" w:hanging="360"/>
        <w:jc w:val="left"/>
      </w:pPr>
      <w:rPr>
        <w:rFonts w:hint="default"/>
        <w:b/>
        <w:bCs/>
        <w:w w:val="100"/>
        <w:lang w:eastAsia="en-US" w:bidi="ar-SA"/>
      </w:rPr>
    </w:lvl>
    <w:lvl w:ilvl="1">
      <w:start w:val="1"/>
      <w:numFmt w:val="decimal"/>
      <w:lvlText w:val="%1.%2"/>
      <w:lvlJc w:val="left"/>
      <w:pPr>
        <w:ind w:left="569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455" w:hanging="428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0" w:hanging="42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45" w:hanging="42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140" w:hanging="42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35" w:hanging="42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-69" w:hanging="42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-174" w:hanging="428"/>
      </w:pPr>
      <w:rPr>
        <w:rFonts w:hint="default"/>
        <w:lang w:eastAsia="en-US" w:bidi="ar-SA"/>
      </w:rPr>
    </w:lvl>
  </w:abstractNum>
  <w:abstractNum w:abstractNumId="2">
    <w:nsid w:val="166D0930"/>
    <w:multiLevelType w:val="hybridMultilevel"/>
    <w:tmpl w:val="5568EB7E"/>
    <w:lvl w:ilvl="0" w:tplc="D908C66C">
      <w:start w:val="1"/>
      <w:numFmt w:val="lowerLetter"/>
      <w:lvlText w:val="%1."/>
      <w:lvlJc w:val="left"/>
      <w:pPr>
        <w:ind w:left="56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B458097C">
      <w:numFmt w:val="bullet"/>
      <w:lvlText w:val="•"/>
      <w:lvlJc w:val="left"/>
      <w:pPr>
        <w:ind w:left="976" w:hanging="360"/>
      </w:pPr>
      <w:rPr>
        <w:rFonts w:hint="default"/>
        <w:lang w:eastAsia="en-US" w:bidi="ar-SA"/>
      </w:rPr>
    </w:lvl>
    <w:lvl w:ilvl="2" w:tplc="5D0C2026">
      <w:numFmt w:val="bullet"/>
      <w:lvlText w:val="•"/>
      <w:lvlJc w:val="left"/>
      <w:pPr>
        <w:ind w:left="1393" w:hanging="360"/>
      </w:pPr>
      <w:rPr>
        <w:rFonts w:hint="default"/>
        <w:lang w:eastAsia="en-US" w:bidi="ar-SA"/>
      </w:rPr>
    </w:lvl>
    <w:lvl w:ilvl="3" w:tplc="D3888B04">
      <w:numFmt w:val="bullet"/>
      <w:lvlText w:val="•"/>
      <w:lvlJc w:val="left"/>
      <w:pPr>
        <w:ind w:left="1809" w:hanging="360"/>
      </w:pPr>
      <w:rPr>
        <w:rFonts w:hint="default"/>
        <w:lang w:eastAsia="en-US" w:bidi="ar-SA"/>
      </w:rPr>
    </w:lvl>
    <w:lvl w:ilvl="4" w:tplc="AEFC9AC6">
      <w:numFmt w:val="bullet"/>
      <w:lvlText w:val="•"/>
      <w:lvlJc w:val="left"/>
      <w:pPr>
        <w:ind w:left="2226" w:hanging="360"/>
      </w:pPr>
      <w:rPr>
        <w:rFonts w:hint="default"/>
        <w:lang w:eastAsia="en-US" w:bidi="ar-SA"/>
      </w:rPr>
    </w:lvl>
    <w:lvl w:ilvl="5" w:tplc="20327500">
      <w:numFmt w:val="bullet"/>
      <w:lvlText w:val="•"/>
      <w:lvlJc w:val="left"/>
      <w:pPr>
        <w:ind w:left="2643" w:hanging="360"/>
      </w:pPr>
      <w:rPr>
        <w:rFonts w:hint="default"/>
        <w:lang w:eastAsia="en-US" w:bidi="ar-SA"/>
      </w:rPr>
    </w:lvl>
    <w:lvl w:ilvl="6" w:tplc="E8D02C04">
      <w:numFmt w:val="bullet"/>
      <w:lvlText w:val="•"/>
      <w:lvlJc w:val="left"/>
      <w:pPr>
        <w:ind w:left="3059" w:hanging="360"/>
      </w:pPr>
      <w:rPr>
        <w:rFonts w:hint="default"/>
        <w:lang w:eastAsia="en-US" w:bidi="ar-SA"/>
      </w:rPr>
    </w:lvl>
    <w:lvl w:ilvl="7" w:tplc="EBF24E2E">
      <w:numFmt w:val="bullet"/>
      <w:lvlText w:val="•"/>
      <w:lvlJc w:val="left"/>
      <w:pPr>
        <w:ind w:left="3476" w:hanging="360"/>
      </w:pPr>
      <w:rPr>
        <w:rFonts w:hint="default"/>
        <w:lang w:eastAsia="en-US" w:bidi="ar-SA"/>
      </w:rPr>
    </w:lvl>
    <w:lvl w:ilvl="8" w:tplc="BD92FA6E">
      <w:numFmt w:val="bullet"/>
      <w:lvlText w:val="•"/>
      <w:lvlJc w:val="left"/>
      <w:pPr>
        <w:ind w:left="3893" w:hanging="360"/>
      </w:pPr>
      <w:rPr>
        <w:rFonts w:hint="default"/>
        <w:lang w:eastAsia="en-US" w:bidi="ar-SA"/>
      </w:rPr>
    </w:lvl>
  </w:abstractNum>
  <w:abstractNum w:abstractNumId="3">
    <w:nsid w:val="19352E48"/>
    <w:multiLevelType w:val="hybridMultilevel"/>
    <w:tmpl w:val="7CC0433E"/>
    <w:lvl w:ilvl="0" w:tplc="EC0642BA">
      <w:start w:val="1"/>
      <w:numFmt w:val="lowerLetter"/>
      <w:lvlText w:val="%1)"/>
      <w:lvlJc w:val="left"/>
      <w:pPr>
        <w:ind w:left="569" w:hanging="4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378694D4">
      <w:numFmt w:val="bullet"/>
      <w:lvlText w:val="•"/>
      <w:lvlJc w:val="left"/>
      <w:pPr>
        <w:ind w:left="947" w:hanging="428"/>
      </w:pPr>
      <w:rPr>
        <w:rFonts w:hint="default"/>
        <w:lang w:eastAsia="en-US" w:bidi="ar-SA"/>
      </w:rPr>
    </w:lvl>
    <w:lvl w:ilvl="2" w:tplc="0E54FC56">
      <w:numFmt w:val="bullet"/>
      <w:lvlText w:val="•"/>
      <w:lvlJc w:val="left"/>
      <w:pPr>
        <w:ind w:left="1335" w:hanging="428"/>
      </w:pPr>
      <w:rPr>
        <w:rFonts w:hint="default"/>
        <w:lang w:eastAsia="en-US" w:bidi="ar-SA"/>
      </w:rPr>
    </w:lvl>
    <w:lvl w:ilvl="3" w:tplc="121AF738">
      <w:numFmt w:val="bullet"/>
      <w:lvlText w:val="•"/>
      <w:lvlJc w:val="left"/>
      <w:pPr>
        <w:ind w:left="1723" w:hanging="428"/>
      </w:pPr>
      <w:rPr>
        <w:rFonts w:hint="default"/>
        <w:lang w:eastAsia="en-US" w:bidi="ar-SA"/>
      </w:rPr>
    </w:lvl>
    <w:lvl w:ilvl="4" w:tplc="B11E74BA">
      <w:numFmt w:val="bullet"/>
      <w:lvlText w:val="•"/>
      <w:lvlJc w:val="left"/>
      <w:pPr>
        <w:ind w:left="2111" w:hanging="428"/>
      </w:pPr>
      <w:rPr>
        <w:rFonts w:hint="default"/>
        <w:lang w:eastAsia="en-US" w:bidi="ar-SA"/>
      </w:rPr>
    </w:lvl>
    <w:lvl w:ilvl="5" w:tplc="9F96C65C">
      <w:numFmt w:val="bullet"/>
      <w:lvlText w:val="•"/>
      <w:lvlJc w:val="left"/>
      <w:pPr>
        <w:ind w:left="2498" w:hanging="428"/>
      </w:pPr>
      <w:rPr>
        <w:rFonts w:hint="default"/>
        <w:lang w:eastAsia="en-US" w:bidi="ar-SA"/>
      </w:rPr>
    </w:lvl>
    <w:lvl w:ilvl="6" w:tplc="75140C38">
      <w:numFmt w:val="bullet"/>
      <w:lvlText w:val="•"/>
      <w:lvlJc w:val="left"/>
      <w:pPr>
        <w:ind w:left="2886" w:hanging="428"/>
      </w:pPr>
      <w:rPr>
        <w:rFonts w:hint="default"/>
        <w:lang w:eastAsia="en-US" w:bidi="ar-SA"/>
      </w:rPr>
    </w:lvl>
    <w:lvl w:ilvl="7" w:tplc="0E5E9136">
      <w:numFmt w:val="bullet"/>
      <w:lvlText w:val="•"/>
      <w:lvlJc w:val="left"/>
      <w:pPr>
        <w:ind w:left="3274" w:hanging="428"/>
      </w:pPr>
      <w:rPr>
        <w:rFonts w:hint="default"/>
        <w:lang w:eastAsia="en-US" w:bidi="ar-SA"/>
      </w:rPr>
    </w:lvl>
    <w:lvl w:ilvl="8" w:tplc="2F2C18B4">
      <w:numFmt w:val="bullet"/>
      <w:lvlText w:val="•"/>
      <w:lvlJc w:val="left"/>
      <w:pPr>
        <w:ind w:left="3662" w:hanging="428"/>
      </w:pPr>
      <w:rPr>
        <w:rFonts w:hint="default"/>
        <w:lang w:eastAsia="en-US" w:bidi="ar-SA"/>
      </w:rPr>
    </w:lvl>
  </w:abstractNum>
  <w:abstractNum w:abstractNumId="4">
    <w:nsid w:val="1ECA6F09"/>
    <w:multiLevelType w:val="multilevel"/>
    <w:tmpl w:val="5A62B778"/>
    <w:lvl w:ilvl="0">
      <w:start w:val="4"/>
      <w:numFmt w:val="decimal"/>
      <w:lvlText w:val="%1."/>
      <w:lvlJc w:val="left"/>
      <w:pPr>
        <w:ind w:left="50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eastAsia="en-US" w:bidi="ar-SA"/>
      </w:rPr>
    </w:lvl>
    <w:lvl w:ilvl="1">
      <w:start w:val="1"/>
      <w:numFmt w:val="decimal"/>
      <w:lvlText w:val="%1.%2"/>
      <w:lvlJc w:val="left"/>
      <w:pPr>
        <w:ind w:left="50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462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64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66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169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1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-27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-124" w:hanging="360"/>
      </w:pPr>
      <w:rPr>
        <w:rFonts w:hint="default"/>
        <w:lang w:eastAsia="en-US" w:bidi="ar-SA"/>
      </w:rPr>
    </w:lvl>
  </w:abstractNum>
  <w:abstractNum w:abstractNumId="5">
    <w:nsid w:val="3C210BE1"/>
    <w:multiLevelType w:val="hybridMultilevel"/>
    <w:tmpl w:val="E9587B68"/>
    <w:lvl w:ilvl="0" w:tplc="B9FC8390">
      <w:start w:val="1"/>
      <w:numFmt w:val="decimal"/>
      <w:lvlText w:val="%1."/>
      <w:lvlJc w:val="left"/>
      <w:pPr>
        <w:ind w:left="569" w:hanging="4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C816A3B0">
      <w:numFmt w:val="bullet"/>
      <w:lvlText w:val="•"/>
      <w:lvlJc w:val="left"/>
      <w:pPr>
        <w:ind w:left="1080" w:hanging="428"/>
      </w:pPr>
      <w:rPr>
        <w:rFonts w:hint="default"/>
        <w:lang w:eastAsia="en-US" w:bidi="ar-SA"/>
      </w:rPr>
    </w:lvl>
    <w:lvl w:ilvl="2" w:tplc="21340D9A">
      <w:numFmt w:val="bullet"/>
      <w:lvlText w:val="•"/>
      <w:lvlJc w:val="left"/>
      <w:pPr>
        <w:ind w:left="1453" w:hanging="428"/>
      </w:pPr>
      <w:rPr>
        <w:rFonts w:hint="default"/>
        <w:lang w:eastAsia="en-US" w:bidi="ar-SA"/>
      </w:rPr>
    </w:lvl>
    <w:lvl w:ilvl="3" w:tplc="0BCE3A76">
      <w:numFmt w:val="bullet"/>
      <w:lvlText w:val="•"/>
      <w:lvlJc w:val="left"/>
      <w:pPr>
        <w:ind w:left="1826" w:hanging="428"/>
      </w:pPr>
      <w:rPr>
        <w:rFonts w:hint="default"/>
        <w:lang w:eastAsia="en-US" w:bidi="ar-SA"/>
      </w:rPr>
    </w:lvl>
    <w:lvl w:ilvl="4" w:tplc="2940FD0C">
      <w:numFmt w:val="bullet"/>
      <w:lvlText w:val="•"/>
      <w:lvlJc w:val="left"/>
      <w:pPr>
        <w:ind w:left="2199" w:hanging="428"/>
      </w:pPr>
      <w:rPr>
        <w:rFonts w:hint="default"/>
        <w:lang w:eastAsia="en-US" w:bidi="ar-SA"/>
      </w:rPr>
    </w:lvl>
    <w:lvl w:ilvl="5" w:tplc="7F4296F8">
      <w:numFmt w:val="bullet"/>
      <w:lvlText w:val="•"/>
      <w:lvlJc w:val="left"/>
      <w:pPr>
        <w:ind w:left="2573" w:hanging="428"/>
      </w:pPr>
      <w:rPr>
        <w:rFonts w:hint="default"/>
        <w:lang w:eastAsia="en-US" w:bidi="ar-SA"/>
      </w:rPr>
    </w:lvl>
    <w:lvl w:ilvl="6" w:tplc="4E52FF30">
      <w:numFmt w:val="bullet"/>
      <w:lvlText w:val="•"/>
      <w:lvlJc w:val="left"/>
      <w:pPr>
        <w:ind w:left="2946" w:hanging="428"/>
      </w:pPr>
      <w:rPr>
        <w:rFonts w:hint="default"/>
        <w:lang w:eastAsia="en-US" w:bidi="ar-SA"/>
      </w:rPr>
    </w:lvl>
    <w:lvl w:ilvl="7" w:tplc="834A203A">
      <w:numFmt w:val="bullet"/>
      <w:lvlText w:val="•"/>
      <w:lvlJc w:val="left"/>
      <w:pPr>
        <w:ind w:left="3319" w:hanging="428"/>
      </w:pPr>
      <w:rPr>
        <w:rFonts w:hint="default"/>
        <w:lang w:eastAsia="en-US" w:bidi="ar-SA"/>
      </w:rPr>
    </w:lvl>
    <w:lvl w:ilvl="8" w:tplc="A5D42770">
      <w:numFmt w:val="bullet"/>
      <w:lvlText w:val="•"/>
      <w:lvlJc w:val="left"/>
      <w:pPr>
        <w:ind w:left="3692" w:hanging="428"/>
      </w:pPr>
      <w:rPr>
        <w:rFonts w:hint="default"/>
        <w:lang w:eastAsia="en-US" w:bidi="ar-SA"/>
      </w:rPr>
    </w:lvl>
  </w:abstractNum>
  <w:abstractNum w:abstractNumId="6">
    <w:nsid w:val="3F0023DF"/>
    <w:multiLevelType w:val="hybridMultilevel"/>
    <w:tmpl w:val="B62A1FE6"/>
    <w:lvl w:ilvl="0" w:tplc="1C8EFC1A">
      <w:start w:val="1"/>
      <w:numFmt w:val="decimal"/>
      <w:lvlText w:val="%1."/>
      <w:lvlJc w:val="left"/>
      <w:pPr>
        <w:ind w:left="569" w:hanging="4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08AE7698">
      <w:numFmt w:val="bullet"/>
      <w:lvlText w:val="•"/>
      <w:lvlJc w:val="left"/>
      <w:pPr>
        <w:ind w:left="976" w:hanging="428"/>
      </w:pPr>
      <w:rPr>
        <w:rFonts w:hint="default"/>
        <w:lang w:eastAsia="en-US" w:bidi="ar-SA"/>
      </w:rPr>
    </w:lvl>
    <w:lvl w:ilvl="2" w:tplc="4532F3A6">
      <w:numFmt w:val="bullet"/>
      <w:lvlText w:val="•"/>
      <w:lvlJc w:val="left"/>
      <w:pPr>
        <w:ind w:left="1393" w:hanging="428"/>
      </w:pPr>
      <w:rPr>
        <w:rFonts w:hint="default"/>
        <w:lang w:eastAsia="en-US" w:bidi="ar-SA"/>
      </w:rPr>
    </w:lvl>
    <w:lvl w:ilvl="3" w:tplc="AA921DA2">
      <w:numFmt w:val="bullet"/>
      <w:lvlText w:val="•"/>
      <w:lvlJc w:val="left"/>
      <w:pPr>
        <w:ind w:left="1809" w:hanging="428"/>
      </w:pPr>
      <w:rPr>
        <w:rFonts w:hint="default"/>
        <w:lang w:eastAsia="en-US" w:bidi="ar-SA"/>
      </w:rPr>
    </w:lvl>
    <w:lvl w:ilvl="4" w:tplc="1C4E2A26">
      <w:numFmt w:val="bullet"/>
      <w:lvlText w:val="•"/>
      <w:lvlJc w:val="left"/>
      <w:pPr>
        <w:ind w:left="2226" w:hanging="428"/>
      </w:pPr>
      <w:rPr>
        <w:rFonts w:hint="default"/>
        <w:lang w:eastAsia="en-US" w:bidi="ar-SA"/>
      </w:rPr>
    </w:lvl>
    <w:lvl w:ilvl="5" w:tplc="5A608E3A">
      <w:numFmt w:val="bullet"/>
      <w:lvlText w:val="•"/>
      <w:lvlJc w:val="left"/>
      <w:pPr>
        <w:ind w:left="2643" w:hanging="428"/>
      </w:pPr>
      <w:rPr>
        <w:rFonts w:hint="default"/>
        <w:lang w:eastAsia="en-US" w:bidi="ar-SA"/>
      </w:rPr>
    </w:lvl>
    <w:lvl w:ilvl="6" w:tplc="E892C51A">
      <w:numFmt w:val="bullet"/>
      <w:lvlText w:val="•"/>
      <w:lvlJc w:val="left"/>
      <w:pPr>
        <w:ind w:left="3059" w:hanging="428"/>
      </w:pPr>
      <w:rPr>
        <w:rFonts w:hint="default"/>
        <w:lang w:eastAsia="en-US" w:bidi="ar-SA"/>
      </w:rPr>
    </w:lvl>
    <w:lvl w:ilvl="7" w:tplc="0792E364">
      <w:numFmt w:val="bullet"/>
      <w:lvlText w:val="•"/>
      <w:lvlJc w:val="left"/>
      <w:pPr>
        <w:ind w:left="3476" w:hanging="428"/>
      </w:pPr>
      <w:rPr>
        <w:rFonts w:hint="default"/>
        <w:lang w:eastAsia="en-US" w:bidi="ar-SA"/>
      </w:rPr>
    </w:lvl>
    <w:lvl w:ilvl="8" w:tplc="0EF884D4">
      <w:numFmt w:val="bullet"/>
      <w:lvlText w:val="•"/>
      <w:lvlJc w:val="left"/>
      <w:pPr>
        <w:ind w:left="3893" w:hanging="428"/>
      </w:pPr>
      <w:rPr>
        <w:rFonts w:hint="default"/>
        <w:lang w:eastAsia="en-US" w:bidi="ar-SA"/>
      </w:rPr>
    </w:lvl>
  </w:abstractNum>
  <w:abstractNum w:abstractNumId="7">
    <w:nsid w:val="494400BD"/>
    <w:multiLevelType w:val="hybridMultilevel"/>
    <w:tmpl w:val="F4227CF4"/>
    <w:lvl w:ilvl="0" w:tplc="2CCE4F3A">
      <w:start w:val="1"/>
      <w:numFmt w:val="decimal"/>
      <w:lvlText w:val="%1."/>
      <w:lvlJc w:val="left"/>
      <w:pPr>
        <w:ind w:left="569" w:hanging="4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BBBCCDD6">
      <w:numFmt w:val="bullet"/>
      <w:lvlText w:val="•"/>
      <w:lvlJc w:val="left"/>
      <w:pPr>
        <w:ind w:left="976" w:hanging="428"/>
      </w:pPr>
      <w:rPr>
        <w:rFonts w:hint="default"/>
        <w:lang w:eastAsia="en-US" w:bidi="ar-SA"/>
      </w:rPr>
    </w:lvl>
    <w:lvl w:ilvl="2" w:tplc="1BF4D1F2">
      <w:numFmt w:val="bullet"/>
      <w:lvlText w:val="•"/>
      <w:lvlJc w:val="left"/>
      <w:pPr>
        <w:ind w:left="1393" w:hanging="428"/>
      </w:pPr>
      <w:rPr>
        <w:rFonts w:hint="default"/>
        <w:lang w:eastAsia="en-US" w:bidi="ar-SA"/>
      </w:rPr>
    </w:lvl>
    <w:lvl w:ilvl="3" w:tplc="E982DF10">
      <w:numFmt w:val="bullet"/>
      <w:lvlText w:val="•"/>
      <w:lvlJc w:val="left"/>
      <w:pPr>
        <w:ind w:left="1809" w:hanging="428"/>
      </w:pPr>
      <w:rPr>
        <w:rFonts w:hint="default"/>
        <w:lang w:eastAsia="en-US" w:bidi="ar-SA"/>
      </w:rPr>
    </w:lvl>
    <w:lvl w:ilvl="4" w:tplc="EAA211D2">
      <w:numFmt w:val="bullet"/>
      <w:lvlText w:val="•"/>
      <w:lvlJc w:val="left"/>
      <w:pPr>
        <w:ind w:left="2226" w:hanging="428"/>
      </w:pPr>
      <w:rPr>
        <w:rFonts w:hint="default"/>
        <w:lang w:eastAsia="en-US" w:bidi="ar-SA"/>
      </w:rPr>
    </w:lvl>
    <w:lvl w:ilvl="5" w:tplc="FEE099C6">
      <w:numFmt w:val="bullet"/>
      <w:lvlText w:val="•"/>
      <w:lvlJc w:val="left"/>
      <w:pPr>
        <w:ind w:left="2643" w:hanging="428"/>
      </w:pPr>
      <w:rPr>
        <w:rFonts w:hint="default"/>
        <w:lang w:eastAsia="en-US" w:bidi="ar-SA"/>
      </w:rPr>
    </w:lvl>
    <w:lvl w:ilvl="6" w:tplc="E906478C">
      <w:numFmt w:val="bullet"/>
      <w:lvlText w:val="•"/>
      <w:lvlJc w:val="left"/>
      <w:pPr>
        <w:ind w:left="3059" w:hanging="428"/>
      </w:pPr>
      <w:rPr>
        <w:rFonts w:hint="default"/>
        <w:lang w:eastAsia="en-US" w:bidi="ar-SA"/>
      </w:rPr>
    </w:lvl>
    <w:lvl w:ilvl="7" w:tplc="2998F5FC">
      <w:numFmt w:val="bullet"/>
      <w:lvlText w:val="•"/>
      <w:lvlJc w:val="left"/>
      <w:pPr>
        <w:ind w:left="3476" w:hanging="428"/>
      </w:pPr>
      <w:rPr>
        <w:rFonts w:hint="default"/>
        <w:lang w:eastAsia="en-US" w:bidi="ar-SA"/>
      </w:rPr>
    </w:lvl>
    <w:lvl w:ilvl="8" w:tplc="517A0E48">
      <w:numFmt w:val="bullet"/>
      <w:lvlText w:val="•"/>
      <w:lvlJc w:val="left"/>
      <w:pPr>
        <w:ind w:left="3893" w:hanging="428"/>
      </w:pPr>
      <w:rPr>
        <w:rFonts w:hint="default"/>
        <w:lang w:eastAsia="en-US" w:bidi="ar-SA"/>
      </w:rPr>
    </w:lvl>
  </w:abstractNum>
  <w:abstractNum w:abstractNumId="8">
    <w:nsid w:val="7CAC2644"/>
    <w:multiLevelType w:val="hybridMultilevel"/>
    <w:tmpl w:val="960A6E8C"/>
    <w:lvl w:ilvl="0" w:tplc="50261FB0">
      <w:start w:val="1"/>
      <w:numFmt w:val="decimal"/>
      <w:lvlText w:val="%1.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00FAEBEA">
      <w:numFmt w:val="bullet"/>
      <w:lvlText w:val="•"/>
      <w:lvlJc w:val="left"/>
      <w:pPr>
        <w:ind w:left="411" w:hanging="360"/>
      </w:pPr>
      <w:rPr>
        <w:rFonts w:hint="default"/>
        <w:lang w:eastAsia="en-US" w:bidi="ar-SA"/>
      </w:rPr>
    </w:lvl>
    <w:lvl w:ilvl="2" w:tplc="38764FCA">
      <w:numFmt w:val="bullet"/>
      <w:lvlText w:val="•"/>
      <w:lvlJc w:val="left"/>
      <w:pPr>
        <w:ind w:left="323" w:hanging="360"/>
      </w:pPr>
      <w:rPr>
        <w:rFonts w:hint="default"/>
        <w:lang w:eastAsia="en-US" w:bidi="ar-SA"/>
      </w:rPr>
    </w:lvl>
    <w:lvl w:ilvl="3" w:tplc="74A442FA">
      <w:numFmt w:val="bullet"/>
      <w:lvlText w:val="•"/>
      <w:lvlJc w:val="left"/>
      <w:pPr>
        <w:ind w:left="235" w:hanging="360"/>
      </w:pPr>
      <w:rPr>
        <w:rFonts w:hint="default"/>
        <w:lang w:eastAsia="en-US" w:bidi="ar-SA"/>
      </w:rPr>
    </w:lvl>
    <w:lvl w:ilvl="4" w:tplc="EA8220B0">
      <w:numFmt w:val="bullet"/>
      <w:lvlText w:val="•"/>
      <w:lvlJc w:val="left"/>
      <w:pPr>
        <w:ind w:left="147" w:hanging="360"/>
      </w:pPr>
      <w:rPr>
        <w:rFonts w:hint="default"/>
        <w:lang w:eastAsia="en-US" w:bidi="ar-SA"/>
      </w:rPr>
    </w:lvl>
    <w:lvl w:ilvl="5" w:tplc="7E5292F6">
      <w:numFmt w:val="bullet"/>
      <w:lvlText w:val="•"/>
      <w:lvlJc w:val="left"/>
      <w:pPr>
        <w:ind w:left="59" w:hanging="360"/>
      </w:pPr>
      <w:rPr>
        <w:rFonts w:hint="default"/>
        <w:lang w:eastAsia="en-US" w:bidi="ar-SA"/>
      </w:rPr>
    </w:lvl>
    <w:lvl w:ilvl="6" w:tplc="67EAE19E">
      <w:numFmt w:val="bullet"/>
      <w:lvlText w:val="•"/>
      <w:lvlJc w:val="left"/>
      <w:pPr>
        <w:ind w:left="-29" w:hanging="360"/>
      </w:pPr>
      <w:rPr>
        <w:rFonts w:hint="default"/>
        <w:lang w:eastAsia="en-US" w:bidi="ar-SA"/>
      </w:rPr>
    </w:lvl>
    <w:lvl w:ilvl="7" w:tplc="030EB262">
      <w:numFmt w:val="bullet"/>
      <w:lvlText w:val="•"/>
      <w:lvlJc w:val="left"/>
      <w:pPr>
        <w:ind w:left="-117" w:hanging="360"/>
      </w:pPr>
      <w:rPr>
        <w:rFonts w:hint="default"/>
        <w:lang w:eastAsia="en-US" w:bidi="ar-SA"/>
      </w:rPr>
    </w:lvl>
    <w:lvl w:ilvl="8" w:tplc="D9F899AE">
      <w:numFmt w:val="bullet"/>
      <w:lvlText w:val="•"/>
      <w:lvlJc w:val="left"/>
      <w:pPr>
        <w:ind w:left="-205" w:hanging="360"/>
      </w:pPr>
      <w:rPr>
        <w:rFonts w:hint="default"/>
        <w:lang w:eastAsia="en-US" w:bidi="ar-SA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79D8"/>
    <w:rsid w:val="00615465"/>
    <w:rsid w:val="006A6603"/>
    <w:rsid w:val="009F0D35"/>
    <w:rsid w:val="00E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pPr>
      <w:ind w:left="502" w:hanging="361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42" w:hanging="428"/>
      <w:jc w:val="both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right="1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4"/>
    </w:pPr>
  </w:style>
  <w:style w:type="character" w:styleId="CommentReference">
    <w:name w:val="annotation reference"/>
    <w:basedOn w:val="DefaultParagraphFont"/>
    <w:uiPriority w:val="99"/>
    <w:semiHidden/>
    <w:unhideWhenUsed/>
    <w:rsid w:val="00615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4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465"/>
    <w:rPr>
      <w:rFonts w:ascii="Times New Roman" w:eastAsia="Times New Roman" w:hAnsi="Times New Roman" w:cs="Times New Roman"/>
      <w:sz w:val="20"/>
      <w:szCs w:val="20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465"/>
    <w:rPr>
      <w:rFonts w:ascii="Times New Roman" w:eastAsia="Times New Roman" w:hAnsi="Times New Roman" w:cs="Times New Roman"/>
      <w:b/>
      <w:bCs/>
      <w:sz w:val="20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465"/>
    <w:rPr>
      <w:rFonts w:ascii="Tahoma" w:eastAsia="Times New Roman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pPr>
      <w:ind w:left="502" w:hanging="361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42" w:hanging="428"/>
      <w:jc w:val="both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right="1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4"/>
    </w:pPr>
  </w:style>
  <w:style w:type="character" w:styleId="CommentReference">
    <w:name w:val="annotation reference"/>
    <w:basedOn w:val="DefaultParagraphFont"/>
    <w:uiPriority w:val="99"/>
    <w:semiHidden/>
    <w:unhideWhenUsed/>
    <w:rsid w:val="00615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4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465"/>
    <w:rPr>
      <w:rFonts w:ascii="Times New Roman" w:eastAsia="Times New Roman" w:hAnsi="Times New Roman" w:cs="Times New Roman"/>
      <w:sz w:val="20"/>
      <w:szCs w:val="20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465"/>
    <w:rPr>
      <w:rFonts w:ascii="Times New Roman" w:eastAsia="Times New Roman" w:hAnsi="Times New Roman" w:cs="Times New Roman"/>
      <w:b/>
      <w:bCs/>
      <w:sz w:val="20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465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-ptiik.ub.ac.id/" TargetMode="Externa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hyperlink" Target="http://fwi.or.id/publikasi/kebakaran-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3dewi_candra@ub.ac.id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mailto:2m.tanzil.furqon@ub.ac.id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1dyangfpramesti@gmail.com" TargetMode="Externa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4490</Words>
  <Characters>25595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Implementasi Metode K-Medoids Clustering Untuk Pengelompokan Data Potensi Kebakaran Hutan/Lahan Berdasarkan Persebaran Titik Panas (Hotspot)</vt:lpstr>
    </vt:vector>
  </TitlesOfParts>
  <Company/>
  <LinksUpToDate>false</LinksUpToDate>
  <CharactersWithSpaces>30025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Implementasi Metode K-Medoids Clustering Untuk Pengelompokan Data Potensi Kebakaran Hutan/Lahan Berdasarkan Persebaran Titik Panas (Hotspot)</dc:title>
  <dc:creator>Dyang Falila Pramesti;M. Tanzil Furqon;Candra Dewi</dc:creator>
  <cp:lastModifiedBy>AHMAD DENDI</cp:lastModifiedBy>
  <cp:revision>2</cp:revision>
  <dcterms:created xsi:type="dcterms:W3CDTF">2022-05-25T16:17:00Z</dcterms:created>
  <dcterms:modified xsi:type="dcterms:W3CDTF">2022-05-25T17:26:00Z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